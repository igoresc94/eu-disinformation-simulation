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er"/>
        <w:tabs>
          <w:tab w:val="right" w:pos="9386"/>
          <w:tab w:val="clear" w:pos="9406"/>
        </w:tabs>
        <w:jc w:val="center"/>
        <w:rPr>
          <w:rFonts w:ascii="Times New Roman" w:hAnsi="Times New Roman"/>
        </w:rPr>
      </w:pPr>
    </w:p>
    <w:p>
      <w:pPr>
        <w:pStyle w:val="header"/>
        <w:tabs>
          <w:tab w:val="right" w:pos="9386"/>
          <w:tab w:val="clear" w:pos="9406"/>
        </w:tabs>
        <w:jc w:val="center"/>
        <w:rPr>
          <w:rFonts w:ascii="Times New Roman" w:hAnsi="Times New Roman"/>
        </w:rPr>
      </w:pPr>
    </w:p>
    <w:p>
      <w:pPr>
        <w:pStyle w:val="header"/>
        <w:tabs>
          <w:tab w:val="right" w:pos="9386"/>
          <w:tab w:val="clear" w:pos="9406"/>
        </w:tabs>
        <w:jc w:val="center"/>
        <w:rPr>
          <w:rFonts w:ascii="Times New Roman" w:hAnsi="Times New Roman"/>
        </w:rPr>
      </w:pPr>
    </w:p>
    <w:p>
      <w:pPr>
        <w:pStyle w:val="header"/>
        <w:tabs>
          <w:tab w:val="right" w:pos="9386"/>
          <w:tab w:val="clear" w:pos="9406"/>
        </w:tabs>
        <w:jc w:val="center"/>
        <w:rPr>
          <w:rFonts w:ascii="Times New Roman" w:hAnsi="Times New Roman"/>
        </w:rPr>
      </w:pPr>
    </w:p>
    <w:p>
      <w:pPr>
        <w:pStyle w:val="header"/>
        <w:tabs>
          <w:tab w:val="right" w:pos="9386"/>
          <w:tab w:val="clear" w:pos="9406"/>
        </w:tabs>
        <w:jc w:val="center"/>
        <w:rPr>
          <w:rFonts w:ascii="Times New Roman" w:hAnsi="Times New Roman"/>
        </w:rPr>
      </w:pPr>
    </w:p>
    <w:p>
      <w:pPr>
        <w:pStyle w:val="header"/>
        <w:tabs>
          <w:tab w:val="right" w:pos="9386"/>
          <w:tab w:val="clear" w:pos="9406"/>
        </w:tabs>
        <w:jc w:val="center"/>
        <w:rPr>
          <w:rFonts w:ascii="Times New Roman" w:hAnsi="Times New Roman"/>
        </w:rPr>
      </w:pPr>
    </w:p>
    <w:p>
      <w:pPr>
        <w:pStyle w:val="header"/>
        <w:tabs>
          <w:tab w:val="right" w:pos="9386"/>
          <w:tab w:val="clear" w:pos="9406"/>
        </w:tabs>
        <w:jc w:val="center"/>
        <w:rPr>
          <w:rFonts w:ascii="Times New Roman" w:hAnsi="Times New Roman"/>
        </w:rPr>
      </w:pPr>
    </w:p>
    <w:p>
      <w:pPr>
        <w:pStyle w:val="header"/>
        <w:tabs>
          <w:tab w:val="right" w:pos="9386"/>
          <w:tab w:val="clear" w:pos="9406"/>
        </w:tabs>
        <w:jc w:val="center"/>
        <w:rPr>
          <w:rFonts w:ascii="Times New Roman" w:hAnsi="Times New Roman"/>
        </w:rPr>
      </w:pPr>
    </w:p>
    <w:p>
      <w:pPr>
        <w:pStyle w:val="header"/>
        <w:tabs>
          <w:tab w:val="right" w:pos="9386"/>
          <w:tab w:val="clear" w:pos="9406"/>
        </w:tabs>
        <w:jc w:val="center"/>
        <w:rPr>
          <w:rFonts w:ascii="Times New Roman" w:hAnsi="Times New Roman"/>
        </w:rPr>
      </w:pPr>
    </w:p>
    <w:p>
      <w:pPr>
        <w:pStyle w:val="header"/>
        <w:tabs>
          <w:tab w:val="right" w:pos="9386"/>
          <w:tab w:val="clear" w:pos="9406"/>
        </w:tabs>
        <w:jc w:val="center"/>
        <w:rPr>
          <w:rFonts w:ascii="Times New Roman" w:hAnsi="Times New Roman"/>
        </w:rPr>
      </w:pPr>
    </w:p>
    <w:p>
      <w:pPr>
        <w:pStyle w:val="header"/>
        <w:tabs>
          <w:tab w:val="right" w:pos="9386"/>
          <w:tab w:val="clear" w:pos="9406"/>
        </w:tabs>
        <w:jc w:val="center"/>
        <w:rPr>
          <w:rFonts w:ascii="Times New Roman" w:hAnsi="Times New Roman"/>
        </w:rPr>
      </w:pPr>
    </w:p>
    <w:p>
      <w:pPr>
        <w:pStyle w:val="header"/>
        <w:tabs>
          <w:tab w:val="right" w:pos="9386"/>
          <w:tab w:val="clear" w:pos="9406"/>
        </w:tabs>
        <w:jc w:val="center"/>
        <w:rPr>
          <w:rFonts w:ascii="Arial" w:cs="Arial" w:hAnsi="Arial" w:eastAsia="Arial"/>
          <w:sz w:val="32"/>
          <w:szCs w:val="32"/>
        </w:rPr>
      </w:pPr>
      <w:r>
        <w:rPr>
          <w:rFonts w:ascii="Arial" w:hAnsi="Arial"/>
          <w:sz w:val="32"/>
          <w:szCs w:val="32"/>
          <w:rtl w:val="0"/>
          <w:lang w:val="en-US"/>
        </w:rPr>
        <w:t xml:space="preserve">Disinformation in EU Politics and Artificial Intelligence </w:t>
      </w:r>
    </w:p>
    <w:p>
      <w:pPr>
        <w:pStyle w:val="Normal (Web)"/>
        <w:spacing w:before="0" w:after="0"/>
        <w:jc w:val="center"/>
        <w:rPr>
          <w:sz w:val="48"/>
          <w:szCs w:val="48"/>
        </w:rPr>
      </w:pPr>
      <w:r>
        <w:rPr>
          <w:rFonts w:ascii="Arial" w:hAnsi="Arial"/>
          <w:sz w:val="32"/>
          <w:szCs w:val="32"/>
          <w:rtl w:val="0"/>
          <w:lang w:val="en-US"/>
        </w:rPr>
        <w:t xml:space="preserve">Instructor: </w:t>
      </w:r>
      <w:r>
        <w:rPr>
          <w:rFonts w:ascii="Arial" w:hAnsi="Arial"/>
          <w:smallCaps w:val="1"/>
          <w:sz w:val="32"/>
          <w:szCs w:val="32"/>
          <w:rtl w:val="0"/>
          <w:lang w:val="en-US"/>
        </w:rPr>
        <w:t>CARNA</w:t>
      </w:r>
      <w:r>
        <w:rPr>
          <w:rFonts w:ascii="Arial" w:hAnsi="Arial" w:hint="default"/>
          <w:smallCaps w:val="1"/>
          <w:sz w:val="32"/>
          <w:szCs w:val="32"/>
          <w:rtl w:val="0"/>
          <w:lang w:val="en-US"/>
        </w:rPr>
        <w:t>Ú</w:t>
      </w:r>
      <w:r>
        <w:rPr>
          <w:rFonts w:ascii="Arial" w:hAnsi="Arial"/>
          <w:smallCaps w:val="1"/>
          <w:sz w:val="32"/>
          <w:szCs w:val="32"/>
          <w:rtl w:val="0"/>
          <w:lang w:val="en-US"/>
        </w:rPr>
        <w:t>BA</w:t>
      </w:r>
      <w:r>
        <w:rPr>
          <w:rFonts w:ascii="Arial" w:hAnsi="Arial"/>
          <w:sz w:val="32"/>
          <w:szCs w:val="32"/>
          <w:rtl w:val="0"/>
          <w:lang w:val="en-US"/>
        </w:rPr>
        <w:t>, Igor</w:t>
      </w:r>
    </w:p>
    <w:p>
      <w:pPr>
        <w:pStyle w:val="Normal (Web)"/>
        <w:spacing w:before="0" w:after="0"/>
        <w:jc w:val="center"/>
        <w:rPr>
          <w:sz w:val="48"/>
          <w:szCs w:val="48"/>
        </w:rPr>
      </w:pPr>
      <w:r>
        <w:rPr>
          <w:rFonts w:ascii="Arial" w:hAnsi="Arial"/>
          <w:sz w:val="32"/>
          <w:szCs w:val="32"/>
          <w:rtl w:val="0"/>
          <w:lang w:val="en-US"/>
        </w:rPr>
        <w:t>Course Coded: X</w:t>
      </w:r>
    </w:p>
    <w:p>
      <w:pPr>
        <w:pStyle w:val="Normal (Web)"/>
        <w:spacing w:before="0" w:after="0"/>
        <w:jc w:val="center"/>
        <w:rPr>
          <w:rFonts w:ascii="Arial" w:cs="Arial" w:hAnsi="Arial" w:eastAsia="Arial"/>
          <w:sz w:val="32"/>
          <w:szCs w:val="32"/>
        </w:rPr>
      </w:pPr>
      <w:r>
        <w:rPr>
          <w:rFonts w:ascii="Arial" w:hAnsi="Arial"/>
          <w:sz w:val="32"/>
          <w:szCs w:val="32"/>
          <w:rtl w:val="0"/>
          <w:lang w:val="en-US"/>
        </w:rPr>
        <w:t>2025/2016 I.</w:t>
      </w:r>
    </w:p>
    <w:p>
      <w:pPr>
        <w:pStyle w:val="Normal (Web)"/>
        <w:spacing w:before="0" w:after="0"/>
        <w:jc w:val="center"/>
        <w:rPr>
          <w:rFonts w:ascii="Arial" w:cs="Arial" w:hAnsi="Arial" w:eastAsia="Arial"/>
          <w:sz w:val="32"/>
          <w:szCs w:val="32"/>
        </w:rPr>
      </w:pPr>
    </w:p>
    <w:p>
      <w:pPr>
        <w:pStyle w:val="Normal (Web)"/>
        <w:spacing w:before="0" w:after="0"/>
        <w:jc w:val="center"/>
        <w:rPr>
          <w:rFonts w:ascii="Arial" w:cs="Arial" w:hAnsi="Arial" w:eastAsia="Arial"/>
          <w:sz w:val="48"/>
          <w:szCs w:val="48"/>
        </w:rPr>
      </w:pPr>
    </w:p>
    <w:p>
      <w:pPr>
        <w:pStyle w:val="Normal (Web)"/>
        <w:spacing w:before="0" w:after="0"/>
        <w:jc w:val="center"/>
        <w:rPr>
          <w:rStyle w:val="spellingerror"/>
        </w:rPr>
      </w:pPr>
    </w:p>
    <w:p>
      <w:pPr>
        <w:pStyle w:val="paragraph"/>
        <w:spacing w:before="0" w:after="0"/>
        <w:rPr>
          <w:rStyle w:val="spellingerror"/>
        </w:rPr>
      </w:pPr>
      <w:r>
        <w:rPr>
          <w:rStyle w:val="spellingerror"/>
          <w:rtl w:val="0"/>
          <w:lang w:val="en-US"/>
        </w:rPr>
        <w:t xml:space="preserve">The course aims to introduce students into the study </w:t>
      </w:r>
      <w:r>
        <w:rPr>
          <w:rStyle w:val="spellingerror"/>
          <w:rtl w:val="0"/>
          <w:lang w:val="en-US"/>
        </w:rPr>
        <w:t xml:space="preserve">the political impact of disinformation though artificial intelligence </w:t>
      </w:r>
      <w:r>
        <w:rPr>
          <w:rStyle w:val="spellingerror"/>
          <w:rtl w:val="0"/>
          <w:lang w:val="en-US"/>
        </w:rPr>
        <w:t xml:space="preserve">in </w:t>
      </w:r>
      <w:r>
        <w:rPr>
          <w:rStyle w:val="spellingerror"/>
          <w:rtl w:val="0"/>
          <w:lang w:val="en-US"/>
        </w:rPr>
        <w:t>EU politics</w:t>
      </w:r>
      <w:r>
        <w:rPr>
          <w:rStyle w:val="spellingerror"/>
          <w:rtl w:val="0"/>
          <w:lang w:val="en-US"/>
        </w:rPr>
        <w:t>. Together</w:t>
      </w:r>
      <w:r>
        <w:rPr>
          <w:rStyle w:val="spellingerror"/>
          <w:rtl w:val="0"/>
          <w:lang w:val="en-US"/>
        </w:rPr>
        <w:t>,</w:t>
      </w:r>
      <w:r>
        <w:rPr>
          <w:rStyle w:val="spellingerror"/>
          <w:rtl w:val="0"/>
          <w:lang w:val="en-US"/>
        </w:rPr>
        <w:t xml:space="preserve"> we will try to answer the following questions: How can we identify and tackle disinformation in EU politics? What are the current adversities when dealing with disinformation in- and outside the EU? What are the AI tools that are used for disinformation in EU p</w:t>
      </w:r>
      <w:del w:id="0" w:date="2025-03-10T10:49:00Z" w:author="Alíz Nagy">
        <w:r>
          <w:rPr>
            <w:rStyle w:val="spellingerror"/>
            <w:rtl w:val="0"/>
            <w:lang w:val="en-US"/>
          </w:rPr>
          <w:delText>P</w:delText>
        </w:r>
      </w:del>
      <w:r>
        <w:rPr>
          <w:rStyle w:val="spellingerror"/>
          <w:rtl w:val="0"/>
          <w:lang w:val="en-US"/>
        </w:rPr>
        <w:t>olitics?</w:t>
      </w:r>
    </w:p>
    <w:p>
      <w:pPr>
        <w:pStyle w:val="paragraph"/>
        <w:spacing w:before="0" w:after="0"/>
        <w:rPr>
          <w:rStyle w:val="spellingerror"/>
        </w:rPr>
      </w:pPr>
    </w:p>
    <w:p>
      <w:pPr>
        <w:pStyle w:val="paragraph"/>
        <w:spacing w:before="0" w:after="0"/>
        <w:rPr>
          <w:rStyle w:val="spellingerror"/>
        </w:rPr>
      </w:pPr>
      <w:r>
        <w:rPr>
          <w:rStyle w:val="spellingerror"/>
          <w:rtl w:val="0"/>
          <w:lang w:val="en-US"/>
        </w:rPr>
        <w:t>Th</w:t>
      </w:r>
      <w:r>
        <w:rPr>
          <w:rStyle w:val="spellingerror"/>
          <w:rtl w:val="0"/>
          <w:lang w:val="en-US"/>
        </w:rPr>
        <w:t xml:space="preserve">e class debates will </w:t>
      </w:r>
      <w:r>
        <w:rPr>
          <w:rStyle w:val="spellingerror"/>
          <w:rtl w:val="0"/>
          <w:lang w:val="en-US"/>
        </w:rPr>
        <w:t>explore</w:t>
      </w:r>
      <w:r>
        <w:rPr>
          <w:rStyle w:val="spellingerror"/>
          <w:rtl w:val="0"/>
          <w:lang w:val="en-US"/>
        </w:rPr>
        <w:t xml:space="preserve"> </w:t>
      </w:r>
      <w:r>
        <w:rPr>
          <w:rStyle w:val="spellingerror"/>
          <w:rtl w:val="0"/>
          <w:lang w:val="en-US"/>
        </w:rPr>
        <w:t>disinformation in the European Union, beginning with its definition, key mechanisms, and the tools used to spread and combat it within EU institutions. We examine both foreign and internal misinformation networks, analyzing their impact on political processes and public opinion. Additionally, we discuss countermeasures, including legal frameworks and ethical dilemmas surrounding the regulation of disinformation.</w:t>
      </w:r>
    </w:p>
    <w:p>
      <w:pPr>
        <w:pStyle w:val="paragraph"/>
        <w:spacing w:before="0" w:after="0"/>
      </w:pPr>
    </w:p>
    <w:p>
      <w:pPr>
        <w:pStyle w:val="paragraph"/>
        <w:spacing w:before="0" w:after="0"/>
        <w:rPr>
          <w:rFonts w:ascii="Segoe UI" w:cs="Segoe UI" w:hAnsi="Segoe UI" w:eastAsia="Segoe UI"/>
          <w:sz w:val="18"/>
          <w:szCs w:val="18"/>
        </w:rPr>
      </w:pPr>
      <w:r>
        <w:rPr>
          <w:rStyle w:val="spellingerror"/>
          <w:rtl w:val="0"/>
          <w:lang w:val="en-US"/>
        </w:rPr>
        <w:t xml:space="preserve">Special attention will be paid on the </w:t>
      </w:r>
      <w:r>
        <w:rPr>
          <w:rStyle w:val="spellingerror"/>
          <w:rtl w:val="0"/>
          <w:lang w:val="en-US"/>
        </w:rPr>
        <w:t xml:space="preserve">main evaluation for this course, in which students will represent a Member State and simulate </w:t>
      </w:r>
      <w:r>
        <w:rPr>
          <w:rStyle w:val="spellingerror"/>
          <w:rtl w:val="0"/>
          <w:lang w:val="en-US"/>
        </w:rPr>
        <w:t>disinformation in EU politics under artificial intelligence</w:t>
      </w:r>
      <w:r>
        <w:rPr>
          <w:rStyle w:val="spellingerror"/>
          <w:rtl w:val="0"/>
          <w:lang w:val="en-US"/>
        </w:rPr>
        <w:t xml:space="preserve"> based on different political ideologies and tactics.</w:t>
      </w:r>
    </w:p>
    <w:p>
      <w:pPr>
        <w:pStyle w:val="Body"/>
        <w:spacing w:after="0" w:line="240" w:lineRule="auto"/>
        <w:jc w:val="both"/>
        <w:rPr>
          <w:rFonts w:ascii="Arial" w:cs="Arial" w:hAnsi="Arial" w:eastAsia="Arial"/>
          <w:sz w:val="24"/>
          <w:szCs w:val="24"/>
        </w:rPr>
      </w:pPr>
    </w:p>
    <w:p>
      <w:pPr>
        <w:pStyle w:val="paragraph"/>
        <w:spacing w:before="0" w:after="0"/>
        <w:rPr>
          <w:rStyle w:val="spellingerror"/>
        </w:rPr>
      </w:pPr>
      <w:r>
        <w:rPr>
          <w:rStyle w:val="spellingerror"/>
          <w:rtl w:val="0"/>
          <w:lang w:val="en-US"/>
        </w:rPr>
        <w:t xml:space="preserve">Classes will be held entirely in English. </w:t>
      </w:r>
    </w:p>
    <w:p>
      <w:pPr>
        <w:pStyle w:val="paragraph"/>
        <w:spacing w:before="0" w:after="0"/>
        <w:rPr>
          <w:rStyle w:val="spellingerror"/>
        </w:rPr>
      </w:pPr>
      <w:r>
        <w:rPr>
          <w:rStyle w:val="spellingerror"/>
          <w:rtl w:val="0"/>
          <w:lang w:val="en-US"/>
        </w:rPr>
        <w:t>Thursdays 16h30-18h (example, it could be any day except Wednesday, but the time should be around this slot or 8h-9h30. 12h to 13h30 can be discussed if on Tuesdays)</w:t>
      </w:r>
    </w:p>
    <w:p>
      <w:pPr>
        <w:pStyle w:val="paragraph"/>
        <w:spacing w:before="0" w:after="0"/>
        <w:rPr>
          <w:rStyle w:val="spellingerror"/>
        </w:rPr>
      </w:pPr>
    </w:p>
    <w:p>
      <w:pPr>
        <w:pStyle w:val="paragraph"/>
        <w:spacing w:before="0" w:after="0"/>
        <w:rPr>
          <w:rStyle w:val="spellingerror"/>
        </w:rPr>
      </w:pPr>
    </w:p>
    <w:p>
      <w:pPr>
        <w:pStyle w:val="paragraph"/>
        <w:spacing w:before="0" w:after="0"/>
      </w:pPr>
    </w:p>
    <w:p>
      <w:pPr>
        <w:pStyle w:val="paragraph"/>
        <w:spacing w:before="0" w:after="0"/>
      </w:pPr>
    </w:p>
    <w:p>
      <w:pPr>
        <w:pStyle w:val="paragraph"/>
        <w:spacing w:before="0" w:after="0"/>
      </w:pPr>
    </w:p>
    <w:p>
      <w:pPr>
        <w:pStyle w:val="paragraph"/>
        <w:spacing w:before="0" w:after="0"/>
        <w:jc w:val="center"/>
      </w:pPr>
      <w:r>
        <w:rPr>
          <w:u w:val="single"/>
          <w:rtl w:val="0"/>
          <w:lang w:val="en-US"/>
        </w:rPr>
        <w:t>Course sylabus</w:t>
      </w:r>
    </w:p>
    <w:p>
      <w:pPr>
        <w:pStyle w:val="paragraph"/>
        <w:spacing w:before="0" w:after="0"/>
        <w:rPr>
          <w:rStyle w:val="spellingerror"/>
        </w:rPr>
      </w:pPr>
    </w:p>
    <w:p>
      <w:pPr>
        <w:pStyle w:val="paragraph"/>
        <w:spacing w:before="0" w:after="0"/>
        <w:jc w:val="both"/>
        <w:rPr>
          <w:rStyle w:val="spellingerror"/>
        </w:rPr>
      </w:pPr>
    </w:p>
    <w:tbl>
      <w:tblPr>
        <w:tblW w:w="939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38"/>
        <w:gridCol w:w="7558"/>
      </w:tblGrid>
      <w:tr>
        <w:tblPrEx>
          <w:shd w:val="clear" w:color="auto" w:fill="ced7e7"/>
        </w:tblPrEx>
        <w:trPr>
          <w:trHeight w:val="653"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both"/>
            </w:pPr>
            <w:r>
              <w:rPr>
                <w:b w:val="1"/>
                <w:bCs w:val="1"/>
                <w:sz w:val="16"/>
                <w:szCs w:val="16"/>
                <w:shd w:val="nil" w:color="auto" w:fill="auto"/>
                <w:rtl w:val="0"/>
                <w:lang w:val="en-US"/>
              </w:rPr>
              <w:t>11</w:t>
            </w:r>
            <w:r>
              <w:rPr>
                <w:b w:val="1"/>
                <w:bCs w:val="1"/>
                <w:sz w:val="16"/>
                <w:szCs w:val="16"/>
                <w:shd w:val="nil" w:color="auto" w:fill="auto"/>
                <w:vertAlign w:val="superscript"/>
                <w:rtl w:val="0"/>
                <w:lang w:val="en-US"/>
              </w:rPr>
              <w:t>th</w:t>
            </w:r>
            <w:r>
              <w:rPr>
                <w:b w:val="1"/>
                <w:bCs w:val="1"/>
                <w:sz w:val="16"/>
                <w:szCs w:val="16"/>
                <w:shd w:val="nil" w:color="auto" w:fill="auto"/>
                <w:rtl w:val="0"/>
                <w:lang w:val="en-US"/>
              </w:rPr>
              <w:t xml:space="preserve"> of September</w:t>
            </w:r>
          </w:p>
        </w:tc>
        <w:tc>
          <w:tcPr>
            <w:tcW w:type="dxa" w:w="7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both"/>
            </w:pPr>
            <w:r>
              <w:rPr>
                <w:rFonts w:ascii="Times New Roman" w:hAnsi="Times New Roman"/>
                <w:sz w:val="24"/>
                <w:szCs w:val="24"/>
                <w:shd w:val="nil" w:color="auto" w:fill="auto"/>
                <w:rtl w:val="0"/>
                <w:lang w:val="en-US"/>
              </w:rPr>
              <w:t>Syllabus presentation; division of classes in pairs for subject project evaluation</w:t>
            </w:r>
          </w:p>
        </w:tc>
      </w:tr>
      <w:tr>
        <w:tblPrEx>
          <w:shd w:val="clear" w:color="auto" w:fill="ced7e7"/>
        </w:tblPrEx>
        <w:trPr>
          <w:trHeight w:val="537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both"/>
            </w:pPr>
            <w:r>
              <w:rPr>
                <w:b w:val="1"/>
                <w:bCs w:val="1"/>
                <w:sz w:val="16"/>
                <w:szCs w:val="16"/>
                <w:shd w:val="nil" w:color="auto" w:fill="auto"/>
                <w:rtl w:val="0"/>
                <w:lang w:val="en-US"/>
              </w:rPr>
              <w:t>18</w:t>
            </w:r>
            <w:r>
              <w:rPr>
                <w:b w:val="1"/>
                <w:bCs w:val="1"/>
                <w:sz w:val="16"/>
                <w:szCs w:val="16"/>
                <w:shd w:val="nil" w:color="auto" w:fill="auto"/>
                <w:vertAlign w:val="superscript"/>
                <w:rtl w:val="0"/>
                <w:lang w:val="en-US"/>
              </w:rPr>
              <w:t>th</w:t>
            </w:r>
            <w:r>
              <w:rPr>
                <w:b w:val="1"/>
                <w:bCs w:val="1"/>
                <w:sz w:val="16"/>
                <w:szCs w:val="16"/>
                <w:shd w:val="nil" w:color="auto" w:fill="auto"/>
                <w:rtl w:val="0"/>
                <w:lang w:val="en-US"/>
              </w:rPr>
              <w:t xml:space="preserve"> of September</w:t>
            </w:r>
            <w:r>
              <w:rPr>
                <w:b w:val="1"/>
                <w:bCs w:val="1"/>
                <w:sz w:val="16"/>
                <w:szCs w:val="16"/>
                <w:shd w:val="nil" w:color="auto" w:fill="auto"/>
                <w:rtl w:val="0"/>
                <w:lang w:val="en-US"/>
              </w:rPr>
              <w:t>  </w:t>
            </w:r>
          </w:p>
        </w:tc>
        <w:tc>
          <w:tcPr>
            <w:tcW w:type="dxa" w:w="7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both"/>
              <w:rPr>
                <w:rFonts w:ascii="Times New Roman" w:cs="Times New Roman" w:hAnsi="Times New Roman" w:eastAsia="Times New Roman"/>
                <w:b w:val="1"/>
                <w:bCs w:val="1"/>
                <w:sz w:val="24"/>
                <w:szCs w:val="24"/>
                <w:shd w:val="nil" w:color="auto" w:fill="auto"/>
              </w:rPr>
            </w:pPr>
            <w:r>
              <w:rPr>
                <w:rFonts w:ascii="Times New Roman" w:hAnsi="Times New Roman"/>
                <w:b w:val="1"/>
                <w:bCs w:val="1"/>
                <w:sz w:val="24"/>
                <w:szCs w:val="24"/>
                <w:shd w:val="nil" w:color="auto" w:fill="auto"/>
                <w:rtl w:val="0"/>
                <w:lang w:val="en-US"/>
              </w:rPr>
              <w:t>Introduction to Disinformation and Misinformation</w:t>
            </w:r>
          </w:p>
          <w:p>
            <w:pPr>
              <w:pStyle w:val="Default"/>
              <w:numPr>
                <w:ilvl w:val="0"/>
                <w:numId w:val="1"/>
              </w:numPr>
              <w:suppressAutoHyphens w:val="1"/>
              <w:bidi w:val="0"/>
              <w:spacing w:before="0" w:after="0" w:line="240" w:lineRule="auto"/>
              <w:ind w:right="0"/>
              <w:jc w:val="left"/>
              <w:rPr>
                <w:rFonts w:ascii="Times Roman" w:hAnsi="Times Roman"/>
                <w:rtl w:val="0"/>
                <w:lang w:val="en-US"/>
              </w:rPr>
            </w:pPr>
            <w:r>
              <w:rPr>
                <w:rFonts w:ascii="Times Roman" w:hAnsi="Times Roman"/>
                <w:shd w:val="nil" w:color="auto" w:fill="auto"/>
                <w:rtl w:val="0"/>
                <w:lang w:val="en-US"/>
              </w:rPr>
              <w:t>Definitions, types, and key distinctions</w:t>
            </w:r>
          </w:p>
          <w:p>
            <w:pPr>
              <w:pStyle w:val="Default"/>
              <w:numPr>
                <w:ilvl w:val="0"/>
                <w:numId w:val="1"/>
              </w:numPr>
              <w:suppressAutoHyphens w:val="1"/>
              <w:bidi w:val="0"/>
              <w:spacing w:before="0" w:after="0" w:line="240" w:lineRule="auto"/>
              <w:ind w:right="0"/>
              <w:jc w:val="left"/>
              <w:rPr>
                <w:rFonts w:ascii="Times Roman" w:hAnsi="Times Roman"/>
                <w:rtl w:val="0"/>
                <w:lang w:val="en-US"/>
              </w:rPr>
            </w:pPr>
            <w:r>
              <w:rPr>
                <w:rFonts w:ascii="Times Roman" w:hAnsi="Times Roman"/>
                <w:shd w:val="nil" w:color="auto" w:fill="auto"/>
                <w:rtl w:val="0"/>
                <w:lang w:val="en-US"/>
              </w:rPr>
              <w:t>Historical context and evolution of disinformation</w:t>
            </w:r>
          </w:p>
          <w:p>
            <w:pPr>
              <w:pStyle w:val="Default"/>
              <w:suppressAutoHyphens w:val="1"/>
              <w:spacing w:before="0" w:after="0" w:line="240" w:lineRule="auto"/>
              <w:rPr>
                <w:rFonts w:ascii="Times Roman" w:cs="Times Roman" w:hAnsi="Times Roman" w:eastAsia="Times Roman"/>
                <w:shd w:val="nil" w:color="auto" w:fill="auto"/>
                <w:lang w:val="en-US"/>
              </w:rPr>
            </w:pPr>
          </w:p>
          <w:p>
            <w:pPr>
              <w:pStyle w:val="Body"/>
              <w:bidi w:val="0"/>
              <w:ind w:left="0" w:right="0" w:firstLine="0"/>
              <w:jc w:val="left"/>
              <w:rPr>
                <w:rFonts w:ascii="Times New Roman" w:cs="Times New Roman" w:hAnsi="Times New Roman" w:eastAsia="Times New Roman"/>
                <w:sz w:val="23"/>
                <w:szCs w:val="23"/>
                <w:shd w:val="clear" w:color="auto" w:fill="fafafa"/>
                <w:rtl w:val="0"/>
              </w:rPr>
            </w:pPr>
            <w:r>
              <w:rPr>
                <w:rFonts w:ascii="Times New Roman" w:hAnsi="Times New Roman"/>
                <w:i w:val="1"/>
                <w:iCs w:val="1"/>
                <w:sz w:val="23"/>
                <w:szCs w:val="23"/>
                <w:shd w:val="clear" w:color="auto" w:fill="fafafa"/>
                <w:rtl w:val="0"/>
                <w:lang w:val="en-US"/>
              </w:rPr>
              <w:t>Literature</w:t>
            </w:r>
            <w:r>
              <w:rPr>
                <w:rFonts w:ascii="Times New Roman" w:hAnsi="Times New Roman"/>
                <w:sz w:val="23"/>
                <w:szCs w:val="23"/>
                <w:shd w:val="clear" w:color="auto" w:fill="fafafa"/>
                <w:rtl w:val="0"/>
                <w:lang w:val="en-US"/>
              </w:rPr>
              <w:t xml:space="preserve">: </w:t>
            </w:r>
          </w:p>
          <w:p>
            <w:pPr>
              <w:pStyle w:val="Body"/>
              <w:bidi w:val="0"/>
              <w:ind w:left="0" w:right="0" w:firstLine="0"/>
              <w:jc w:val="left"/>
              <w:rPr>
                <w:rFonts w:ascii="Times New Roman" w:cs="Times New Roman" w:hAnsi="Times New Roman" w:eastAsia="Times New Roman"/>
                <w:sz w:val="24"/>
                <w:szCs w:val="24"/>
                <w:shd w:val="nil" w:color="auto" w:fill="auto"/>
                <w:rtl w:val="0"/>
              </w:rPr>
            </w:pPr>
            <w:r>
              <w:rPr>
                <w:rFonts w:ascii="Times New Roman" w:hAnsi="Times New Roman"/>
                <w:sz w:val="24"/>
                <w:szCs w:val="24"/>
                <w:shd w:val="nil" w:color="auto" w:fill="auto"/>
                <w:rtl w:val="0"/>
                <w:lang w:val="en-US"/>
              </w:rPr>
              <w:t>Misinformation, disinformation, and malinformation: clarifying the definitions and examples in disinfodemic times K Santos-D</w:t>
            </w:r>
            <w:r>
              <w:rPr>
                <w:rFonts w:ascii="Times New Roman" w:hAnsi="Times New Roman" w:hint="default"/>
                <w:sz w:val="24"/>
                <w:szCs w:val="24"/>
                <w:shd w:val="nil" w:color="auto" w:fill="auto"/>
                <w:rtl w:val="0"/>
                <w:lang w:val="en-US"/>
              </w:rPr>
              <w:t>’</w:t>
            </w:r>
            <w:r>
              <w:rPr>
                <w:rFonts w:ascii="Times New Roman" w:hAnsi="Times New Roman"/>
                <w:sz w:val="24"/>
                <w:szCs w:val="24"/>
                <w:shd w:val="nil" w:color="auto" w:fill="auto"/>
                <w:rtl w:val="0"/>
                <w:lang w:val="en-US"/>
              </w:rPr>
              <w:t>Amorim</w:t>
            </w:r>
          </w:p>
          <w:p>
            <w:pPr>
              <w:pStyle w:val="Body"/>
              <w:bidi w:val="0"/>
              <w:ind w:left="0" w:right="0" w:firstLine="0"/>
              <w:jc w:val="left"/>
              <w:rPr>
                <w:rStyle w:val="None"/>
                <w:rFonts w:ascii="Times New Roman" w:cs="Times New Roman" w:hAnsi="Times New Roman" w:eastAsia="Times New Roman"/>
                <w:sz w:val="24"/>
                <w:szCs w:val="24"/>
                <w:shd w:val="nil" w:color="auto" w:fill="auto"/>
                <w:rtl w:val="0"/>
              </w:rPr>
            </w:pPr>
            <w:r>
              <w:rPr>
                <w:rFonts w:ascii="Times New Roman" w:hAnsi="Times New Roman"/>
                <w:sz w:val="24"/>
                <w:szCs w:val="24"/>
                <w:shd w:val="nil" w:color="auto" w:fill="auto"/>
                <w:rtl w:val="0"/>
                <w:lang w:val="en-US"/>
              </w:rPr>
              <w:t xml:space="preserve">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"https://www.redalyc.org/journal/147/14768130011/14768130011.pdf"</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https://www.redalyc.org/journal/147/14768130011/14768130011.pdf</w:t>
            </w:r>
            <w:r>
              <w:rPr>
                <w:rFonts w:ascii="Times New Roman" w:cs="Times New Roman" w:hAnsi="Times New Roman" w:eastAsia="Times New Roman"/>
                <w:sz w:val="24"/>
                <w:szCs w:val="24"/>
              </w:rPr>
              <w:fldChar w:fldCharType="end" w:fldLock="0"/>
            </w:r>
          </w:p>
          <w:p>
            <w:pPr>
              <w:pStyle w:val="Body"/>
              <w:rPr>
                <w:rStyle w:val="None"/>
                <w:rFonts w:ascii="Times New Roman" w:cs="Times New Roman" w:hAnsi="Times New Roman" w:eastAsia="Times New Roman"/>
                <w:sz w:val="24"/>
                <w:szCs w:val="24"/>
                <w:shd w:val="nil" w:color="auto" w:fill="auto"/>
                <w:lang w:val="en-US"/>
              </w:rPr>
            </w:pPr>
          </w:p>
          <w:p>
            <w:pPr>
              <w:pStyle w:val="Body"/>
              <w:bidi w:val="0"/>
              <w:ind w:left="0" w:right="0" w:firstLine="0"/>
              <w:jc w:val="left"/>
              <w:rPr>
                <w:rStyle w:val="None"/>
                <w:rFonts w:ascii="Times New Roman" w:cs="Times New Roman" w:hAnsi="Times New Roman" w:eastAsia="Times New Roman"/>
                <w:sz w:val="24"/>
                <w:szCs w:val="24"/>
                <w:shd w:val="nil" w:color="auto" w:fill="auto"/>
                <w:rtl w:val="0"/>
              </w:rPr>
            </w:pPr>
            <w:r>
              <w:rPr>
                <w:rStyle w:val="None"/>
                <w:rFonts w:ascii="Times New Roman" w:hAnsi="Times New Roman"/>
                <w:sz w:val="24"/>
                <w:szCs w:val="24"/>
                <w:shd w:val="nil" w:color="auto" w:fill="auto"/>
                <w:rtl w:val="0"/>
                <w:lang w:val="en-US"/>
              </w:rPr>
              <w:t>The European Union approach to disinformation and misinformation: the case of the 2019 European Parliament elections S Hinds - Chapter 1</w:t>
            </w:r>
          </w:p>
          <w:p>
            <w:pPr>
              <w:pStyle w:val="Body"/>
              <w:bidi w:val="0"/>
              <w:ind w:left="0" w:right="0" w:firstLine="0"/>
              <w:jc w:val="left"/>
              <w:rPr>
                <w:rtl w:val="0"/>
              </w:rPr>
            </w:pPr>
            <w:r>
              <w:rPr>
                <w:rStyle w:val="None"/>
                <w:rFonts w:ascii="Times New Roman" w:hAnsi="Times New Roman"/>
                <w:sz w:val="24"/>
                <w:szCs w:val="24"/>
                <w:shd w:val="nil" w:color="auto" w:fill="auto"/>
                <w:rtl w:val="0"/>
                <w:lang w:val="en-US"/>
              </w:rPr>
              <w:t xml:space="preserve"> </w:t>
            </w:r>
            <w:r>
              <w:rPr>
                <w:rStyle w:val="Hyperlink.1"/>
              </w:rPr>
              <w:fldChar w:fldCharType="begin" w:fldLock="0"/>
            </w:r>
            <w:r>
              <w:rPr>
                <w:rStyle w:val="Hyperlink.1"/>
              </w:rPr>
              <w:instrText xml:space="preserve"> HYPERLINK "https://repository.gchumanrights.org/server/api/core/bitstreams/f5a6d37f-656d-4786-8a3f-93415d1bc9fc/content"</w:instrText>
            </w:r>
            <w:r>
              <w:rPr>
                <w:rStyle w:val="Hyperlink.1"/>
              </w:rPr>
              <w:fldChar w:fldCharType="separate" w:fldLock="0"/>
            </w:r>
            <w:r>
              <w:rPr>
                <w:rStyle w:val="Hyperlink.1"/>
                <w:rtl w:val="0"/>
                <w:lang w:val="en-US"/>
              </w:rPr>
              <w:t>https://repository.gchumanrights.org/server/api/core/bitstreams/f5a6d37f-656d-4786-8a3f-93415d1bc9fc/content</w:t>
            </w:r>
            <w:r>
              <w:rPr/>
              <w:fldChar w:fldCharType="end" w:fldLock="0"/>
            </w:r>
          </w:p>
        </w:tc>
      </w:tr>
      <w:tr>
        <w:tblPrEx>
          <w:shd w:val="clear" w:color="auto" w:fill="ced7e7"/>
        </w:tblPrEx>
        <w:trPr>
          <w:trHeight w:val="830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both"/>
            </w:pPr>
            <w:r>
              <w:rPr>
                <w:rStyle w:val="None"/>
                <w:b w:val="1"/>
                <w:bCs w:val="1"/>
                <w:sz w:val="16"/>
                <w:szCs w:val="16"/>
                <w:shd w:val="nil" w:color="auto" w:fill="auto"/>
                <w:rtl w:val="0"/>
                <w:lang w:val="en-US"/>
              </w:rPr>
              <w:t>25</w:t>
            </w:r>
            <w:r>
              <w:rPr>
                <w:rStyle w:val="None"/>
                <w:b w:val="1"/>
                <w:bCs w:val="1"/>
                <w:sz w:val="16"/>
                <w:szCs w:val="16"/>
                <w:shd w:val="nil" w:color="auto" w:fill="auto"/>
                <w:vertAlign w:val="superscript"/>
                <w:rtl w:val="0"/>
                <w:lang w:val="en-US"/>
              </w:rPr>
              <w:t>th</w:t>
            </w:r>
            <w:r>
              <w:rPr>
                <w:rStyle w:val="None"/>
                <w:b w:val="1"/>
                <w:bCs w:val="1"/>
                <w:sz w:val="16"/>
                <w:szCs w:val="16"/>
                <w:shd w:val="nil" w:color="auto" w:fill="auto"/>
                <w:rtl w:val="0"/>
                <w:lang w:val="en-US"/>
              </w:rPr>
              <w:t xml:space="preserve"> of September</w:t>
            </w:r>
            <w:r>
              <w:rPr>
                <w:rStyle w:val="None"/>
                <w:b w:val="1"/>
                <w:bCs w:val="1"/>
                <w:sz w:val="16"/>
                <w:szCs w:val="16"/>
                <w:shd w:val="nil" w:color="auto" w:fill="auto"/>
                <w:rtl w:val="0"/>
                <w:lang w:val="en-US"/>
              </w:rPr>
              <w:t>  </w:t>
            </w:r>
          </w:p>
        </w:tc>
        <w:tc>
          <w:tcPr>
            <w:tcW w:type="dxa" w:w="7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both"/>
              <w:rPr>
                <w:rStyle w:val="None"/>
                <w:rFonts w:ascii="Times New Roman" w:cs="Times New Roman" w:hAnsi="Times New Roman" w:eastAsia="Times New Roman"/>
                <w:b w:val="1"/>
                <w:bCs w:val="1"/>
                <w:sz w:val="24"/>
                <w:szCs w:val="24"/>
                <w:shd w:val="nil" w:color="auto" w:fill="auto"/>
              </w:rPr>
            </w:pPr>
            <w:r>
              <w:rPr>
                <w:rStyle w:val="None"/>
                <w:rFonts w:ascii="Times New Roman" w:hAnsi="Times New Roman"/>
                <w:b w:val="1"/>
                <w:bCs w:val="1"/>
                <w:sz w:val="24"/>
                <w:szCs w:val="24"/>
                <w:shd w:val="nil" w:color="auto" w:fill="auto"/>
                <w:rtl w:val="0"/>
                <w:lang w:val="en-US"/>
              </w:rPr>
              <w:t>Mechanisms of Disinformation in the Digital Age</w:t>
            </w:r>
          </w:p>
          <w:p>
            <w:pPr>
              <w:pStyle w:val="Default"/>
              <w:suppressAutoHyphens w:val="1"/>
              <w:bidi w:val="0"/>
              <w:spacing w:before="0" w:after="0" w:line="240" w:lineRule="auto"/>
              <w:ind w:left="0" w:right="0" w:firstLine="0"/>
              <w:jc w:val="left"/>
              <w:rPr>
                <w:rStyle w:val="None"/>
                <w:rFonts w:ascii="Times Roman" w:cs="Times Roman" w:hAnsi="Times Roman" w:eastAsia="Times Roman"/>
                <w:shd w:val="nil" w:color="auto" w:fill="auto"/>
                <w:rtl w:val="0"/>
              </w:rPr>
            </w:pPr>
            <w:r>
              <w:rPr>
                <w:rStyle w:val="None"/>
                <w:rFonts w:ascii="Times Roman" w:hAnsi="Times Roman"/>
                <w:shd w:val="nil" w:color="auto" w:fill="auto"/>
                <w:rtl w:val="0"/>
                <w:lang w:val="en-US"/>
              </w:rPr>
              <w:t>Social media algorithms and echo chambers</w:t>
            </w:r>
          </w:p>
          <w:p>
            <w:pPr>
              <w:pStyle w:val="Default"/>
              <w:suppressAutoHyphens w:val="1"/>
              <w:bidi w:val="0"/>
              <w:spacing w:before="0" w:after="0" w:line="240" w:lineRule="auto"/>
              <w:ind w:left="0" w:right="0" w:firstLine="0"/>
              <w:jc w:val="left"/>
              <w:rPr>
                <w:rStyle w:val="None"/>
                <w:rFonts w:ascii="Times Roman" w:cs="Times Roman" w:hAnsi="Times Roman" w:eastAsia="Times Roman"/>
                <w:shd w:val="nil" w:color="auto" w:fill="auto"/>
                <w:rtl w:val="0"/>
              </w:rPr>
            </w:pPr>
            <w:r>
              <w:rPr>
                <w:rStyle w:val="None"/>
                <w:rFonts w:ascii="Times Roman" w:hAnsi="Times Roman"/>
                <w:shd w:val="nil" w:color="auto" w:fill="auto"/>
                <w:rtl w:val="0"/>
                <w:lang w:val="en-US"/>
              </w:rPr>
              <w:t>Bots, deepfakes, and AI-generated content</w:t>
            </w:r>
          </w:p>
          <w:p>
            <w:pPr>
              <w:pStyle w:val="Default"/>
              <w:suppressAutoHyphens w:val="1"/>
              <w:bidi w:val="0"/>
              <w:spacing w:before="0" w:after="0" w:line="240" w:lineRule="auto"/>
              <w:ind w:left="0" w:right="0" w:firstLine="0"/>
              <w:jc w:val="left"/>
              <w:rPr>
                <w:rStyle w:val="None"/>
                <w:rFonts w:ascii="Times Roman" w:cs="Times Roman" w:hAnsi="Times Roman" w:eastAsia="Times Roman"/>
                <w:shd w:val="nil" w:color="auto" w:fill="auto"/>
                <w:rtl w:val="0"/>
              </w:rPr>
            </w:pPr>
            <w:r>
              <w:rPr>
                <w:rStyle w:val="None"/>
                <w:rFonts w:ascii="Times Roman" w:hAnsi="Times Roman"/>
                <w:shd w:val="nil" w:color="auto" w:fill="auto"/>
                <w:rtl w:val="0"/>
                <w:lang w:val="en-US"/>
              </w:rPr>
              <w:t>Psychological and cognitive biases</w:t>
            </w:r>
          </w:p>
          <w:p>
            <w:pPr>
              <w:pStyle w:val="Body"/>
              <w:rPr>
                <w:rStyle w:val="None"/>
                <w:rFonts w:ascii="Times New Roman" w:cs="Times New Roman" w:hAnsi="Times New Roman" w:eastAsia="Times New Roman"/>
                <w:sz w:val="24"/>
                <w:szCs w:val="24"/>
                <w:shd w:val="nil" w:color="auto" w:fill="auto"/>
                <w:lang w:val="en-US"/>
              </w:rPr>
            </w:pPr>
          </w:p>
          <w:p>
            <w:pPr>
              <w:pStyle w:val="Body"/>
              <w:bidi w:val="0"/>
              <w:ind w:left="0" w:right="0" w:firstLine="0"/>
              <w:jc w:val="left"/>
              <w:rPr>
                <w:rStyle w:val="None"/>
                <w:rFonts w:ascii="Times New Roman" w:cs="Times New Roman" w:hAnsi="Times New Roman" w:eastAsia="Times New Roman"/>
                <w:sz w:val="24"/>
                <w:szCs w:val="24"/>
                <w:shd w:val="nil" w:color="auto" w:fill="auto"/>
                <w:rtl w:val="0"/>
              </w:rPr>
            </w:pPr>
            <w:r>
              <w:rPr>
                <w:rStyle w:val="None"/>
                <w:rFonts w:ascii="Times New Roman" w:hAnsi="Times New Roman"/>
                <w:i w:val="1"/>
                <w:iCs w:val="1"/>
                <w:sz w:val="24"/>
                <w:szCs w:val="24"/>
                <w:shd w:val="nil" w:color="auto" w:fill="auto"/>
                <w:rtl w:val="0"/>
                <w:lang w:val="en-US"/>
              </w:rPr>
              <w:t xml:space="preserve">Literature </w:t>
            </w:r>
            <w:r>
              <w:rPr>
                <w:rStyle w:val="None"/>
                <w:rFonts w:ascii="Times New Roman" w:hAnsi="Times New Roman"/>
                <w:sz w:val="24"/>
                <w:szCs w:val="24"/>
                <w:shd w:val="nil" w:color="auto" w:fill="auto"/>
                <w:rtl w:val="0"/>
                <w:lang w:val="en-US"/>
              </w:rPr>
              <w:t xml:space="preserve">: </w:t>
            </w:r>
          </w:p>
          <w:p>
            <w:pPr>
              <w:pStyle w:val="Body"/>
              <w:bidi w:val="0"/>
              <w:ind w:left="0" w:right="0" w:firstLine="0"/>
              <w:jc w:val="both"/>
              <w:rPr>
                <w:rStyle w:val="None"/>
                <w:rFonts w:ascii="Times New Roman" w:cs="Times New Roman" w:hAnsi="Times New Roman" w:eastAsia="Times New Roman"/>
                <w:sz w:val="24"/>
                <w:szCs w:val="24"/>
                <w:shd w:val="nil" w:color="auto" w:fill="auto"/>
                <w:rtl w:val="0"/>
              </w:rPr>
            </w:pPr>
            <w:r>
              <w:rPr>
                <w:rStyle w:val="None"/>
                <w:rFonts w:ascii="Times New Roman" w:hAnsi="Times New Roman"/>
                <w:sz w:val="24"/>
                <w:szCs w:val="24"/>
                <w:shd w:val="nil" w:color="auto" w:fill="auto"/>
                <w:rtl w:val="0"/>
                <w:lang w:val="en-US"/>
              </w:rPr>
              <w:t>Microtargeting, automation, and forgery: disinformation in the age of artificial intelligence A Arsenault (Chapter 5)</w:t>
            </w:r>
          </w:p>
          <w:p>
            <w:pPr>
              <w:pStyle w:val="Body"/>
              <w:bidi w:val="0"/>
              <w:ind w:left="0" w:right="0" w:firstLine="0"/>
              <w:jc w:val="both"/>
              <w:rPr>
                <w:rStyle w:val="None"/>
                <w:rFonts w:ascii="Times New Roman" w:cs="Times New Roman" w:hAnsi="Times New Roman" w:eastAsia="Times New Roman"/>
                <w:sz w:val="24"/>
                <w:szCs w:val="24"/>
                <w:shd w:val="nil" w:color="auto" w:fill="auto"/>
                <w:rtl w:val="0"/>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"https://ruor.uottawa.ca/server/api/core/bitstreams/11d2b66c-cdab-45bc-b150-4fa82973e322/content"</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https://ruor.uottawa.ca/server/api/core/bitstreams/11d2b66c-cdab-45bc-b150-4fa82973e322/content</w:t>
            </w:r>
            <w:r>
              <w:rPr>
                <w:rFonts w:ascii="Times New Roman" w:cs="Times New Roman" w:hAnsi="Times New Roman" w:eastAsia="Times New Roman"/>
                <w:sz w:val="24"/>
                <w:szCs w:val="24"/>
              </w:rPr>
              <w:fldChar w:fldCharType="end" w:fldLock="0"/>
            </w:r>
          </w:p>
          <w:p>
            <w:pPr>
              <w:pStyle w:val="Body"/>
              <w:jc w:val="both"/>
              <w:rPr>
                <w:rStyle w:val="None"/>
                <w:rFonts w:ascii="Times New Roman" w:cs="Times New Roman" w:hAnsi="Times New Roman" w:eastAsia="Times New Roman"/>
                <w:sz w:val="24"/>
                <w:szCs w:val="24"/>
                <w:shd w:val="nil" w:color="auto" w:fill="auto"/>
                <w:lang w:val="en-US"/>
              </w:rPr>
            </w:pPr>
          </w:p>
          <w:p>
            <w:pPr>
              <w:pStyle w:val="Body"/>
              <w:bidi w:val="0"/>
              <w:ind w:left="0" w:right="0" w:firstLine="0"/>
              <w:jc w:val="both"/>
              <w:rPr>
                <w:rStyle w:val="None"/>
                <w:rFonts w:ascii="Times New Roman" w:cs="Times New Roman" w:hAnsi="Times New Roman" w:eastAsia="Times New Roman"/>
                <w:sz w:val="24"/>
                <w:szCs w:val="24"/>
                <w:shd w:val="nil" w:color="auto" w:fill="auto"/>
                <w:rtl w:val="0"/>
              </w:rPr>
            </w:pPr>
            <w:r>
              <w:rPr>
                <w:rStyle w:val="None"/>
                <w:rFonts w:ascii="Times New Roman" w:hAnsi="Times New Roman"/>
                <w:sz w:val="24"/>
                <w:szCs w:val="24"/>
                <w:shd w:val="nil" w:color="auto" w:fill="auto"/>
                <w:rtl w:val="0"/>
                <w:lang w:val="en-US"/>
              </w:rPr>
              <w:t xml:space="preserve">Visual disinformation in a digital age: A literature synthesis and research agenda - T Weikmann, S Lecheler </w:t>
            </w:r>
          </w:p>
          <w:p>
            <w:pPr>
              <w:pStyle w:val="Body"/>
              <w:bidi w:val="0"/>
              <w:ind w:left="0" w:right="0" w:firstLine="0"/>
              <w:jc w:val="both"/>
              <w:rPr>
                <w:rStyle w:val="None"/>
                <w:rFonts w:ascii="Times New Roman" w:cs="Times New Roman" w:hAnsi="Times New Roman" w:eastAsia="Times New Roman"/>
                <w:sz w:val="24"/>
                <w:szCs w:val="24"/>
                <w:shd w:val="nil" w:color="auto" w:fill="auto"/>
                <w:rtl w:val="0"/>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"https://journals.sagepub.com/doi/full/10.1177/14614448221141648"</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https://journals.sagepub.com/doi/full/10.1177/14614448221141648</w:t>
            </w:r>
            <w:r>
              <w:rPr>
                <w:rFonts w:ascii="Times New Roman" w:cs="Times New Roman" w:hAnsi="Times New Roman" w:eastAsia="Times New Roman"/>
                <w:sz w:val="24"/>
                <w:szCs w:val="24"/>
              </w:rPr>
              <w:fldChar w:fldCharType="end" w:fldLock="0"/>
            </w:r>
          </w:p>
          <w:p>
            <w:pPr>
              <w:pStyle w:val="Body"/>
              <w:jc w:val="both"/>
              <w:rPr>
                <w:rStyle w:val="None"/>
                <w:rFonts w:ascii="Times New Roman" w:cs="Times New Roman" w:hAnsi="Times New Roman" w:eastAsia="Times New Roman"/>
                <w:sz w:val="24"/>
                <w:szCs w:val="24"/>
                <w:shd w:val="nil" w:color="auto" w:fill="auto"/>
                <w:lang w:val="en-US"/>
              </w:rPr>
            </w:pPr>
          </w:p>
          <w:p>
            <w:pPr>
              <w:pStyle w:val="Body"/>
              <w:bidi w:val="0"/>
              <w:ind w:left="0" w:right="0" w:firstLine="0"/>
              <w:jc w:val="both"/>
              <w:rPr>
                <w:rStyle w:val="None"/>
                <w:rFonts w:ascii="Times New Roman" w:cs="Times New Roman" w:hAnsi="Times New Roman" w:eastAsia="Times New Roman"/>
                <w:sz w:val="24"/>
                <w:szCs w:val="24"/>
                <w:shd w:val="nil" w:color="auto" w:fill="auto"/>
                <w:rtl w:val="0"/>
              </w:rPr>
            </w:pPr>
            <w:r>
              <w:rPr>
                <w:rStyle w:val="None"/>
                <w:rFonts w:ascii="Times New Roman" w:hAnsi="Times New Roman"/>
                <w:sz w:val="24"/>
                <w:szCs w:val="24"/>
                <w:shd w:val="nil" w:color="auto" w:fill="auto"/>
                <w:rtl w:val="0"/>
                <w:lang w:val="en-US"/>
              </w:rPr>
              <w:t>The era of artificial intelligence deception: Unraveling the complexities of false realities and emerging threats of misinformation SM Williamson, V Prybutok</w:t>
            </w:r>
          </w:p>
          <w:p>
            <w:pPr>
              <w:pStyle w:val="Body"/>
              <w:bidi w:val="0"/>
              <w:ind w:left="0" w:right="0" w:firstLine="0"/>
              <w:jc w:val="both"/>
              <w:rPr>
                <w:rtl w:val="0"/>
              </w:rPr>
            </w:pPr>
            <w:r>
              <w:rPr>
                <w:rStyle w:val="Hyperlink.1"/>
              </w:rPr>
              <w:fldChar w:fldCharType="begin" w:fldLock="0"/>
            </w:r>
            <w:r>
              <w:rPr>
                <w:rStyle w:val="Hyperlink.1"/>
              </w:rPr>
              <w:instrText xml:space="preserve"> HYPERLINK "https://www.mdpi.com/2078-2489/15/6/299"</w:instrText>
            </w:r>
            <w:r>
              <w:rPr>
                <w:rStyle w:val="Hyperlink.1"/>
              </w:rPr>
              <w:fldChar w:fldCharType="separate" w:fldLock="0"/>
            </w:r>
            <w:r>
              <w:rPr>
                <w:rStyle w:val="Hyperlink.1"/>
                <w:rtl w:val="0"/>
                <w:lang w:val="en-US"/>
              </w:rPr>
              <w:t>https://www.mdpi.com/2078-2489/15/6/299</w:t>
            </w:r>
            <w:r>
              <w:rPr/>
              <w:fldChar w:fldCharType="end" w:fldLock="0"/>
            </w:r>
          </w:p>
        </w:tc>
      </w:tr>
      <w:tr>
        <w:tblPrEx>
          <w:shd w:val="clear" w:color="auto" w:fill="ced7e7"/>
        </w:tblPrEx>
        <w:trPr>
          <w:trHeight w:val="3467"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both"/>
            </w:pPr>
            <w:r>
              <w:rPr>
                <w:rStyle w:val="None"/>
                <w:b w:val="1"/>
                <w:bCs w:val="1"/>
                <w:sz w:val="16"/>
                <w:szCs w:val="16"/>
                <w:shd w:val="nil" w:color="auto" w:fill="auto"/>
                <w:rtl w:val="0"/>
                <w:lang w:val="en-US"/>
              </w:rPr>
              <w:t>2</w:t>
            </w:r>
            <w:r>
              <w:rPr>
                <w:rStyle w:val="None"/>
                <w:b w:val="1"/>
                <w:bCs w:val="1"/>
                <w:sz w:val="16"/>
                <w:szCs w:val="16"/>
                <w:shd w:val="nil" w:color="auto" w:fill="auto"/>
                <w:vertAlign w:val="superscript"/>
                <w:rtl w:val="0"/>
                <w:lang w:val="en-US"/>
              </w:rPr>
              <w:t>nd</w:t>
            </w:r>
            <w:r>
              <w:rPr>
                <w:rStyle w:val="None"/>
                <w:b w:val="1"/>
                <w:bCs w:val="1"/>
                <w:sz w:val="16"/>
                <w:szCs w:val="16"/>
                <w:shd w:val="nil" w:color="auto" w:fill="auto"/>
                <w:rtl w:val="0"/>
                <w:lang w:val="en-US"/>
              </w:rPr>
              <w:t xml:space="preserve"> of October</w:t>
            </w:r>
            <w:r>
              <w:rPr>
                <w:rStyle w:val="None"/>
                <w:b w:val="1"/>
                <w:bCs w:val="1"/>
                <w:sz w:val="16"/>
                <w:szCs w:val="16"/>
                <w:shd w:val="nil" w:color="auto" w:fill="auto"/>
                <w:rtl w:val="0"/>
                <w:lang w:val="en-US"/>
              </w:rPr>
              <w:t>  </w:t>
            </w:r>
          </w:p>
        </w:tc>
        <w:tc>
          <w:tcPr>
            <w:tcW w:type="dxa" w:w="7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both"/>
              <w:rPr>
                <w:rStyle w:val="None"/>
                <w:rFonts w:ascii="Times New Roman" w:cs="Times New Roman" w:hAnsi="Times New Roman" w:eastAsia="Times New Roman"/>
                <w:b w:val="1"/>
                <w:bCs w:val="1"/>
                <w:sz w:val="24"/>
                <w:szCs w:val="24"/>
                <w:shd w:val="nil" w:color="auto" w:fill="auto"/>
              </w:rPr>
            </w:pPr>
            <w:r>
              <w:rPr>
                <w:rStyle w:val="None"/>
                <w:rFonts w:ascii="Times New Roman" w:hAnsi="Times New Roman"/>
                <w:b w:val="1"/>
                <w:bCs w:val="1"/>
                <w:sz w:val="24"/>
                <w:szCs w:val="24"/>
                <w:shd w:val="nil" w:color="auto" w:fill="auto"/>
                <w:rtl w:val="0"/>
                <w:lang w:val="en-US"/>
              </w:rPr>
              <w:t>Disinformation and EU Institutions</w:t>
            </w:r>
          </w:p>
          <w:p>
            <w:pPr>
              <w:pStyle w:val="Default"/>
              <w:suppressAutoHyphens w:val="1"/>
              <w:bidi w:val="0"/>
              <w:spacing w:before="0" w:after="0" w:line="240" w:lineRule="auto"/>
              <w:ind w:left="0" w:right="0" w:firstLine="0"/>
              <w:jc w:val="left"/>
              <w:rPr>
                <w:rStyle w:val="None"/>
                <w:rFonts w:ascii="Times Roman" w:cs="Times Roman" w:hAnsi="Times Roman" w:eastAsia="Times Roman"/>
                <w:shd w:val="nil" w:color="auto" w:fill="auto"/>
                <w:rtl w:val="0"/>
              </w:rPr>
            </w:pPr>
            <w:r>
              <w:rPr>
                <w:rStyle w:val="None"/>
                <w:rFonts w:ascii="Times Roman" w:hAnsi="Times Roman"/>
                <w:shd w:val="nil" w:color="auto" w:fill="auto"/>
                <w:rtl w:val="0"/>
                <w:lang w:val="en-US"/>
              </w:rPr>
              <w:t>EU governance and its role in countering disinformation</w:t>
            </w:r>
          </w:p>
          <w:p>
            <w:pPr>
              <w:pStyle w:val="Default"/>
              <w:suppressAutoHyphens w:val="1"/>
              <w:bidi w:val="0"/>
              <w:spacing w:before="0" w:after="0" w:line="240" w:lineRule="auto"/>
              <w:ind w:left="0" w:right="0" w:firstLine="0"/>
              <w:jc w:val="left"/>
              <w:rPr>
                <w:rStyle w:val="None"/>
                <w:rFonts w:ascii="Times Roman" w:cs="Times Roman" w:hAnsi="Times Roman" w:eastAsia="Times Roman"/>
                <w:shd w:val="nil" w:color="auto" w:fill="auto"/>
                <w:rtl w:val="0"/>
              </w:rPr>
            </w:pPr>
            <w:r>
              <w:rPr>
                <w:rStyle w:val="None"/>
                <w:rFonts w:ascii="Times Roman" w:hAnsi="Times Roman"/>
                <w:shd w:val="nil" w:color="auto" w:fill="auto"/>
                <w:rtl w:val="0"/>
                <w:lang w:val="en-US"/>
              </w:rPr>
              <w:t>Policy frameworks and legal tools</w:t>
            </w:r>
          </w:p>
          <w:p>
            <w:pPr>
              <w:pStyle w:val="Default"/>
              <w:suppressAutoHyphens w:val="1"/>
              <w:spacing w:before="0" w:after="0" w:line="240" w:lineRule="auto"/>
              <w:rPr>
                <w:rStyle w:val="None"/>
                <w:rFonts w:ascii="Times Roman" w:cs="Times Roman" w:hAnsi="Times Roman" w:eastAsia="Times Roman"/>
                <w:shd w:val="nil" w:color="auto" w:fill="auto"/>
                <w:lang w:val="en-US"/>
              </w:rPr>
            </w:pPr>
          </w:p>
          <w:p>
            <w:pPr>
              <w:pStyle w:val="Body"/>
              <w:bidi w:val="0"/>
              <w:ind w:left="0" w:right="0" w:firstLine="0"/>
              <w:jc w:val="both"/>
              <w:rPr>
                <w:rStyle w:val="None"/>
                <w:rFonts w:ascii="Times New Roman" w:cs="Times New Roman" w:hAnsi="Times New Roman" w:eastAsia="Times New Roman"/>
                <w:sz w:val="24"/>
                <w:szCs w:val="24"/>
                <w:shd w:val="nil" w:color="auto" w:fill="auto"/>
                <w:rtl w:val="0"/>
              </w:rPr>
            </w:pPr>
            <w:r>
              <w:rPr>
                <w:rStyle w:val="None"/>
                <w:rFonts w:ascii="Times New Roman" w:hAnsi="Times New Roman"/>
                <w:i w:val="1"/>
                <w:iCs w:val="1"/>
                <w:sz w:val="24"/>
                <w:szCs w:val="24"/>
                <w:shd w:val="nil" w:color="auto" w:fill="auto"/>
                <w:rtl w:val="0"/>
                <w:lang w:val="en-US"/>
              </w:rPr>
              <w:t>Literature</w:t>
            </w:r>
            <w:r>
              <w:rPr>
                <w:rStyle w:val="None"/>
                <w:rFonts w:ascii="Times New Roman" w:hAnsi="Times New Roman"/>
                <w:sz w:val="24"/>
                <w:szCs w:val="24"/>
                <w:shd w:val="nil" w:color="auto" w:fill="auto"/>
                <w:rtl w:val="0"/>
                <w:lang w:val="en-US"/>
              </w:rPr>
              <w:t xml:space="preserve">: </w:t>
            </w:r>
          </w:p>
          <w:p>
            <w:pPr>
              <w:pStyle w:val="Body"/>
              <w:bidi w:val="0"/>
              <w:ind w:left="0" w:right="0" w:firstLine="0"/>
              <w:jc w:val="left"/>
              <w:rPr>
                <w:rStyle w:val="None"/>
                <w:rFonts w:ascii="Times New Roman" w:cs="Times New Roman" w:hAnsi="Times New Roman" w:eastAsia="Times New Roman"/>
                <w:sz w:val="24"/>
                <w:szCs w:val="24"/>
                <w:shd w:val="nil" w:color="auto" w:fill="auto"/>
                <w:rtl w:val="0"/>
              </w:rPr>
            </w:pPr>
            <w:r>
              <w:rPr>
                <w:rStyle w:val="None"/>
                <w:rFonts w:ascii="Times New Roman" w:hAnsi="Times New Roman"/>
                <w:sz w:val="24"/>
                <w:szCs w:val="24"/>
                <w:shd w:val="nil" w:color="auto" w:fill="auto"/>
                <w:rtl w:val="0"/>
                <w:lang w:val="en-US"/>
              </w:rPr>
              <w:t>The European Union approach to disinformation and misinformation: the case of the 2019 European Parliament elections S Hinds - Chapter 3</w:t>
            </w:r>
          </w:p>
          <w:p>
            <w:pPr>
              <w:pStyle w:val="Body"/>
              <w:bidi w:val="0"/>
              <w:ind w:left="0" w:right="0" w:firstLine="0"/>
              <w:jc w:val="left"/>
              <w:rPr>
                <w:rtl w:val="0"/>
              </w:rPr>
            </w:pPr>
            <w:r>
              <w:rPr>
                <w:rStyle w:val="Hyperlink.1"/>
              </w:rPr>
              <w:fldChar w:fldCharType="begin" w:fldLock="0"/>
            </w:r>
            <w:r>
              <w:rPr>
                <w:rStyle w:val="Hyperlink.1"/>
              </w:rPr>
              <w:instrText xml:space="preserve"> HYPERLINK "https://repository.gchumanrights.org/server/api/core/bitstreams/f5a6d37f-656d-4786-8a3f-93415d1bc9fc/content"</w:instrText>
            </w:r>
            <w:r>
              <w:rPr>
                <w:rStyle w:val="Hyperlink.1"/>
              </w:rPr>
              <w:fldChar w:fldCharType="separate" w:fldLock="0"/>
            </w:r>
            <w:r>
              <w:rPr>
                <w:rStyle w:val="Hyperlink.1"/>
                <w:rtl w:val="0"/>
                <w:lang w:val="en-US"/>
              </w:rPr>
              <w:t>https://repository.gchumanrights.org/server/api/core/bitstreams/f5a6d37f-656d-4786-8a3f-93415d1bc9fc/content</w:t>
            </w:r>
            <w:r>
              <w:rPr/>
              <w:fldChar w:fldCharType="end" w:fldLock="0"/>
            </w:r>
          </w:p>
        </w:tc>
      </w:tr>
      <w:tr>
        <w:tblPrEx>
          <w:shd w:val="clear" w:color="auto" w:fill="ced7e7"/>
        </w:tblPrEx>
        <w:trPr>
          <w:trHeight w:val="4408"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both"/>
            </w:pPr>
            <w:r>
              <w:rPr>
                <w:rStyle w:val="None"/>
                <w:b w:val="1"/>
                <w:bCs w:val="1"/>
                <w:sz w:val="16"/>
                <w:szCs w:val="16"/>
                <w:shd w:val="nil" w:color="auto" w:fill="auto"/>
                <w:rtl w:val="0"/>
                <w:lang w:val="en-US"/>
              </w:rPr>
              <w:t>9</w:t>
            </w:r>
            <w:r>
              <w:rPr>
                <w:rStyle w:val="None"/>
                <w:b w:val="1"/>
                <w:bCs w:val="1"/>
                <w:sz w:val="16"/>
                <w:szCs w:val="16"/>
                <w:shd w:val="nil" w:color="auto" w:fill="auto"/>
                <w:vertAlign w:val="superscript"/>
                <w:rtl w:val="0"/>
                <w:lang w:val="en-US"/>
              </w:rPr>
              <w:t>th</w:t>
            </w:r>
            <w:r>
              <w:rPr>
                <w:rStyle w:val="None"/>
                <w:b w:val="1"/>
                <w:bCs w:val="1"/>
                <w:sz w:val="16"/>
                <w:szCs w:val="16"/>
                <w:shd w:val="nil" w:color="auto" w:fill="auto"/>
                <w:rtl w:val="0"/>
                <w:lang w:val="en-US"/>
              </w:rPr>
              <w:t xml:space="preserve"> of October</w:t>
            </w:r>
            <w:r>
              <w:rPr>
                <w:rStyle w:val="None"/>
                <w:b w:val="1"/>
                <w:bCs w:val="1"/>
                <w:sz w:val="16"/>
                <w:szCs w:val="16"/>
                <w:shd w:val="nil" w:color="auto" w:fill="auto"/>
                <w:rtl w:val="0"/>
                <w:lang w:val="en-US"/>
              </w:rPr>
              <w:t>  </w:t>
            </w:r>
          </w:p>
        </w:tc>
        <w:tc>
          <w:tcPr>
            <w:tcW w:type="dxa" w:w="7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both"/>
              <w:rPr>
                <w:rStyle w:val="None"/>
                <w:rFonts w:ascii="Times New Roman" w:cs="Times New Roman" w:hAnsi="Times New Roman" w:eastAsia="Times New Roman"/>
                <w:b w:val="1"/>
                <w:bCs w:val="1"/>
                <w:sz w:val="24"/>
                <w:szCs w:val="24"/>
                <w:shd w:val="nil" w:color="auto" w:fill="auto"/>
              </w:rPr>
            </w:pPr>
            <w:r>
              <w:rPr>
                <w:rStyle w:val="None"/>
                <w:rFonts w:ascii="Times New Roman" w:hAnsi="Times New Roman"/>
                <w:b w:val="1"/>
                <w:bCs w:val="1"/>
                <w:sz w:val="24"/>
                <w:szCs w:val="24"/>
                <w:shd w:val="nil" w:color="auto" w:fill="auto"/>
                <w:rtl w:val="0"/>
                <w:lang w:val="en-US"/>
              </w:rPr>
              <w:t>Foreign Influence and Hybrid Warfare</w:t>
            </w:r>
          </w:p>
          <w:p>
            <w:pPr>
              <w:pStyle w:val="Default"/>
              <w:suppressAutoHyphens w:val="1"/>
              <w:bidi w:val="0"/>
              <w:spacing w:before="0" w:after="0" w:line="240" w:lineRule="auto"/>
              <w:ind w:left="0" w:right="0" w:firstLine="0"/>
              <w:jc w:val="left"/>
              <w:rPr>
                <w:rStyle w:val="None"/>
                <w:rFonts w:ascii="Times Roman" w:cs="Times Roman" w:hAnsi="Times Roman" w:eastAsia="Times Roman"/>
                <w:shd w:val="nil" w:color="auto" w:fill="auto"/>
                <w:rtl w:val="0"/>
              </w:rPr>
            </w:pPr>
            <w:r>
              <w:rPr>
                <w:rStyle w:val="None"/>
                <w:rFonts w:ascii="Times Roman" w:hAnsi="Times Roman"/>
                <w:shd w:val="nil" w:color="auto" w:fill="auto"/>
                <w:rtl w:val="0"/>
                <w:lang w:val="en-US"/>
              </w:rPr>
              <w:t>Russia, China, and other external actors</w:t>
            </w:r>
          </w:p>
          <w:p>
            <w:pPr>
              <w:pStyle w:val="Default"/>
              <w:suppressAutoHyphens w:val="1"/>
              <w:bidi w:val="0"/>
              <w:spacing w:before="0" w:after="0" w:line="240" w:lineRule="auto"/>
              <w:ind w:left="0" w:right="0" w:firstLine="0"/>
              <w:jc w:val="left"/>
              <w:rPr>
                <w:rStyle w:val="None"/>
                <w:rFonts w:ascii="Times Roman" w:cs="Times Roman" w:hAnsi="Times Roman" w:eastAsia="Times Roman"/>
                <w:shd w:val="nil" w:color="auto" w:fill="auto"/>
                <w:rtl w:val="0"/>
              </w:rPr>
            </w:pPr>
            <w:r>
              <w:rPr>
                <w:rStyle w:val="None"/>
                <w:rFonts w:ascii="Times Roman" w:hAnsi="Times Roman"/>
                <w:shd w:val="nil" w:color="auto" w:fill="auto"/>
                <w:rtl w:val="0"/>
                <w:lang w:val="en-US"/>
              </w:rPr>
              <w:t>Cyber warfare and state-sponsored disinformation campaigns</w:t>
            </w:r>
          </w:p>
          <w:p>
            <w:pPr>
              <w:pStyle w:val="Body"/>
              <w:rPr>
                <w:rStyle w:val="None"/>
                <w:rFonts w:ascii="Times New Roman" w:cs="Times New Roman" w:hAnsi="Times New Roman" w:eastAsia="Times New Roman"/>
                <w:sz w:val="24"/>
                <w:szCs w:val="24"/>
                <w:shd w:val="nil" w:color="auto" w:fill="auto"/>
                <w:lang w:val="en-US"/>
              </w:rPr>
            </w:pPr>
          </w:p>
          <w:p>
            <w:pPr>
              <w:pStyle w:val="Body"/>
              <w:bidi w:val="0"/>
              <w:ind w:left="0" w:right="0" w:firstLine="0"/>
              <w:jc w:val="left"/>
              <w:rPr>
                <w:rStyle w:val="None"/>
                <w:rFonts w:ascii="Times New Roman" w:cs="Times New Roman" w:hAnsi="Times New Roman" w:eastAsia="Times New Roman"/>
                <w:sz w:val="24"/>
                <w:szCs w:val="24"/>
                <w:shd w:val="nil" w:color="auto" w:fill="auto"/>
                <w:rtl w:val="0"/>
                <w:lang w:val="en-US"/>
              </w:rPr>
            </w:pPr>
            <w:r>
              <w:rPr>
                <w:rStyle w:val="None"/>
                <w:rFonts w:ascii="Times New Roman" w:hAnsi="Times New Roman"/>
                <w:i w:val="1"/>
                <w:iCs w:val="1"/>
                <w:sz w:val="24"/>
                <w:szCs w:val="24"/>
                <w:shd w:val="nil" w:color="auto" w:fill="auto"/>
                <w:rtl w:val="0"/>
                <w:lang w:val="en-US"/>
              </w:rPr>
              <w:t>Literature</w:t>
            </w:r>
            <w:r>
              <w:rPr>
                <w:rStyle w:val="None"/>
                <w:rFonts w:ascii="Times New Roman" w:hAnsi="Times New Roman"/>
                <w:sz w:val="24"/>
                <w:szCs w:val="24"/>
                <w:shd w:val="nil" w:color="auto" w:fill="auto"/>
                <w:rtl w:val="0"/>
                <w:lang w:val="en-US"/>
              </w:rPr>
              <w:t>:</w:t>
            </w:r>
          </w:p>
          <w:p>
            <w:pPr>
              <w:pStyle w:val="Body"/>
              <w:bidi w:val="0"/>
              <w:ind w:left="0" w:right="0" w:firstLine="0"/>
              <w:jc w:val="left"/>
              <w:rPr>
                <w:rFonts w:ascii="Times New Roman" w:cs="Times New Roman" w:hAnsi="Times New Roman" w:eastAsia="Times New Roman"/>
                <w:sz w:val="24"/>
                <w:szCs w:val="24"/>
                <w:rtl w:val="0"/>
              </w:rPr>
            </w:pPr>
            <w:r>
              <w:rPr>
                <w:rStyle w:val="None"/>
                <w:rFonts w:ascii="Times New Roman" w:hAnsi="Times New Roman"/>
                <w:sz w:val="24"/>
                <w:szCs w:val="24"/>
                <w:shd w:val="nil" w:color="auto" w:fill="auto"/>
                <w:rtl w:val="0"/>
                <w:lang w:val="en-US"/>
              </w:rPr>
              <w:t>Russian hybrid warfare: A study of disinformation Authors: Splidsboel Hansen, Flemming</w:t>
            </w:r>
            <w:r>
              <w:rPr>
                <w:rStyle w:val="None"/>
                <w:rFonts w:ascii="Times New Roman" w:hAnsi="Times New Roman"/>
                <w:sz w:val="24"/>
                <w:szCs w:val="24"/>
                <w:shd w:val="nil" w:color="auto" w:fill="auto"/>
                <w:rtl w:val="0"/>
                <w:lang w:val="en-US"/>
              </w:rPr>
              <w:t xml:space="preserve"> </w:t>
            </w:r>
            <w:r>
              <w:rPr>
                <w:rStyle w:val="Hyperlink.2"/>
                <w:rFonts w:ascii="Times New Roman" w:cs="Times New Roman" w:hAnsi="Times New Roman" w:eastAsia="Times New Roman"/>
                <w:sz w:val="24"/>
                <w:szCs w:val="24"/>
              </w:rPr>
              <w:fldChar w:fldCharType="begin" w:fldLock="0"/>
            </w:r>
            <w:r>
              <w:rPr>
                <w:rStyle w:val="Hyperlink.2"/>
                <w:rFonts w:ascii="Times New Roman" w:cs="Times New Roman" w:hAnsi="Times New Roman" w:eastAsia="Times New Roman"/>
                <w:sz w:val="24"/>
                <w:szCs w:val="24"/>
              </w:rPr>
              <w:instrText xml:space="preserve"> HYPERLINK "https://www.econstor.eu/bitstream/10419/197644/1/896622703.pdf"</w:instrText>
            </w:r>
            <w:r>
              <w:rPr>
                <w:rStyle w:val="Hyperlink.2"/>
                <w:rFonts w:ascii="Times New Roman" w:cs="Times New Roman" w:hAnsi="Times New Roman" w:eastAsia="Times New Roman"/>
                <w:sz w:val="24"/>
                <w:szCs w:val="24"/>
              </w:rPr>
              <w:fldChar w:fldCharType="separate" w:fldLock="0"/>
            </w:r>
            <w:r>
              <w:rPr>
                <w:rStyle w:val="Hyperlink.2"/>
                <w:rFonts w:ascii="Times New Roman" w:hAnsi="Times New Roman"/>
                <w:sz w:val="24"/>
                <w:szCs w:val="24"/>
                <w:rtl w:val="0"/>
                <w:lang w:val="en-US"/>
              </w:rPr>
              <w:t>https://www.econstor.eu/bitstream/10419/197644/1/896622703.pdf</w:t>
            </w:r>
            <w:r>
              <w:rPr>
                <w:rFonts w:ascii="Times New Roman" w:cs="Times New Roman" w:hAnsi="Times New Roman" w:eastAsia="Times New Roman"/>
                <w:sz w:val="24"/>
                <w:szCs w:val="24"/>
              </w:rPr>
              <w:fldChar w:fldCharType="end" w:fldLock="0"/>
            </w:r>
          </w:p>
          <w:p>
            <w:pPr>
              <w:pStyle w:val="Body"/>
              <w:bidi w:val="0"/>
              <w:ind w:left="0" w:right="0" w:firstLine="0"/>
              <w:jc w:val="left"/>
              <w:rPr>
                <w:rtl w:val="0"/>
              </w:rPr>
            </w:pPr>
            <w:r>
              <w:rPr>
                <w:rFonts w:ascii="Times New Roman" w:hAnsi="Times New Roman"/>
                <w:sz w:val="24"/>
                <w:szCs w:val="24"/>
                <w:rtl w:val="0"/>
                <w:lang w:val="en-US"/>
              </w:rPr>
              <w:t>Theoretical understanding of State-Sponsored Disinformation P Iosifidis</w:t>
            </w:r>
            <w:r>
              <w:rPr>
                <w:rFonts w:ascii="Times New Roman" w:hAnsi="Times New Roman"/>
                <w:sz w:val="24"/>
                <w:szCs w:val="24"/>
                <w:rtl w:val="0"/>
                <w:lang w:val="en-US"/>
              </w:rPr>
              <w:t xml:space="preserve"> Chapter 2 </w:t>
            </w:r>
            <w:r>
              <w:rPr>
                <w:rStyle w:val="Hyperlink.2"/>
                <w:rFonts w:ascii="Times New Roman" w:cs="Times New Roman" w:hAnsi="Times New Roman" w:eastAsia="Times New Roman"/>
                <w:sz w:val="24"/>
                <w:szCs w:val="24"/>
              </w:rPr>
              <w:fldChar w:fldCharType="begin" w:fldLock="0"/>
            </w:r>
            <w:r>
              <w:rPr>
                <w:rStyle w:val="Hyperlink.2"/>
                <w:rFonts w:ascii="Times New Roman" w:cs="Times New Roman" w:hAnsi="Times New Roman" w:eastAsia="Times New Roman"/>
                <w:sz w:val="24"/>
                <w:szCs w:val="24"/>
              </w:rPr>
              <w:instrText xml:space="preserve"> HYPERLINK "https://library.oapen.org/bitstream/handle/20.500.12657/93091/9781040156520.pdf?sequence=1#page=36"</w:instrText>
            </w:r>
            <w:r>
              <w:rPr>
                <w:rStyle w:val="Hyperlink.2"/>
                <w:rFonts w:ascii="Times New Roman" w:cs="Times New Roman" w:hAnsi="Times New Roman" w:eastAsia="Times New Roman"/>
                <w:sz w:val="24"/>
                <w:szCs w:val="24"/>
              </w:rPr>
              <w:fldChar w:fldCharType="separate" w:fldLock="0"/>
            </w:r>
            <w:r>
              <w:rPr>
                <w:rStyle w:val="Hyperlink.2"/>
                <w:rFonts w:ascii="Times New Roman" w:hAnsi="Times New Roman"/>
                <w:sz w:val="24"/>
                <w:szCs w:val="24"/>
                <w:rtl w:val="0"/>
                <w:lang w:val="en-US"/>
              </w:rPr>
              <w:t>https://library.oapen.org/bitstream/handle/20.500.12657/93091/9781040156520.pdf?sequence=1#page=36</w:t>
            </w:r>
            <w:r>
              <w:rPr>
                <w:rFonts w:ascii="Times New Roman" w:cs="Times New Roman" w:hAnsi="Times New Roman" w:eastAsia="Times New Roman"/>
                <w:sz w:val="24"/>
                <w:szCs w:val="24"/>
              </w:rPr>
              <w:fldChar w:fldCharType="end" w:fldLock="0"/>
            </w:r>
          </w:p>
        </w:tc>
      </w:tr>
      <w:tr>
        <w:tblPrEx>
          <w:shd w:val="clear" w:color="auto" w:fill="ced7e7"/>
        </w:tblPrEx>
        <w:trPr>
          <w:trHeight w:val="5704"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both"/>
            </w:pPr>
            <w:r>
              <w:rPr>
                <w:rStyle w:val="None"/>
                <w:b w:val="1"/>
                <w:bCs w:val="1"/>
                <w:sz w:val="16"/>
                <w:szCs w:val="16"/>
                <w:shd w:val="nil" w:color="auto" w:fill="auto"/>
                <w:rtl w:val="0"/>
                <w:lang w:val="en-US"/>
              </w:rPr>
              <w:t>16</w:t>
            </w:r>
            <w:r>
              <w:rPr>
                <w:rStyle w:val="None"/>
                <w:b w:val="1"/>
                <w:bCs w:val="1"/>
                <w:sz w:val="16"/>
                <w:szCs w:val="16"/>
                <w:shd w:val="nil" w:color="auto" w:fill="auto"/>
                <w:vertAlign w:val="superscript"/>
                <w:rtl w:val="0"/>
                <w:lang w:val="en-US"/>
              </w:rPr>
              <w:t>th</w:t>
            </w:r>
            <w:r>
              <w:rPr>
                <w:rStyle w:val="None"/>
                <w:b w:val="1"/>
                <w:bCs w:val="1"/>
                <w:sz w:val="16"/>
                <w:szCs w:val="16"/>
                <w:shd w:val="nil" w:color="auto" w:fill="auto"/>
                <w:rtl w:val="0"/>
                <w:lang w:val="en-US"/>
              </w:rPr>
              <w:t xml:space="preserve"> of October</w:t>
            </w:r>
            <w:r>
              <w:rPr>
                <w:rStyle w:val="None"/>
                <w:b w:val="1"/>
                <w:bCs w:val="1"/>
                <w:sz w:val="16"/>
                <w:szCs w:val="16"/>
                <w:shd w:val="nil" w:color="auto" w:fill="auto"/>
                <w:rtl w:val="0"/>
                <w:lang w:val="en-US"/>
              </w:rPr>
              <w:t>  </w:t>
            </w:r>
          </w:p>
        </w:tc>
        <w:tc>
          <w:tcPr>
            <w:tcW w:type="dxa" w:w="7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Default"/>
              <w:suppressAutoHyphens w:val="1"/>
              <w:spacing w:before="0" w:after="240" w:line="240" w:lineRule="auto"/>
              <w:rPr>
                <w:rStyle w:val="None"/>
                <w:rFonts w:ascii="Times Roman" w:cs="Times Roman" w:hAnsi="Times Roman" w:eastAsia="Times Roman"/>
                <w:shd w:val="nil" w:color="auto" w:fill="auto"/>
              </w:rPr>
            </w:pPr>
            <w:commentRangeStart w:id="1"/>
            <w:r>
              <w:rPr>
                <w:rStyle w:val="None"/>
                <w:rFonts w:ascii="Times New Roman" w:hAnsi="Times New Roman"/>
                <w:b w:val="1"/>
                <w:bCs w:val="1"/>
                <w:shd w:val="nil" w:color="auto" w:fill="auto"/>
                <w:rtl w:val="0"/>
                <w:lang w:val="en-US"/>
              </w:rPr>
              <w:t>Internal EU Disinformation Networks</w:t>
            </w:r>
          </w:p>
          <w:p>
            <w:pPr>
              <w:pStyle w:val="Default"/>
              <w:suppressAutoHyphens w:val="1"/>
              <w:bidi w:val="0"/>
              <w:spacing w:before="0" w:after="0" w:line="240" w:lineRule="auto"/>
              <w:ind w:left="0" w:right="0" w:firstLine="0"/>
              <w:jc w:val="left"/>
              <w:rPr>
                <w:rStyle w:val="None"/>
                <w:rFonts w:ascii="Times Roman" w:cs="Times Roman" w:hAnsi="Times Roman" w:eastAsia="Times Roman"/>
                <w:shd w:val="nil" w:color="auto" w:fill="auto"/>
                <w:rtl w:val="0"/>
              </w:rPr>
            </w:pPr>
            <w:r>
              <w:rPr>
                <w:rStyle w:val="None"/>
                <w:rFonts w:ascii="Times Roman" w:hAnsi="Times Roman"/>
                <w:shd w:val="nil" w:color="auto" w:fill="auto"/>
                <w:rtl w:val="0"/>
                <w:lang w:val="en-US"/>
              </w:rPr>
              <w:t>Populism, f</w:t>
            </w:r>
            <w:r>
              <w:rPr>
                <w:rStyle w:val="None"/>
                <w:rFonts w:ascii="Times Roman" w:hAnsi="Times Roman"/>
                <w:shd w:val="nil" w:color="auto" w:fill="auto"/>
                <w:rtl w:val="0"/>
                <w:lang w:val="en-US"/>
              </w:rPr>
              <w:t>ar-right and far-left narratives</w:t>
            </w:r>
          </w:p>
          <w:p>
            <w:pPr>
              <w:pStyle w:val="Default"/>
              <w:suppressAutoHyphens w:val="1"/>
              <w:bidi w:val="0"/>
              <w:spacing w:before="0" w:after="0" w:line="240" w:lineRule="auto"/>
              <w:ind w:left="0" w:right="0" w:firstLine="0"/>
              <w:jc w:val="left"/>
              <w:rPr>
                <w:rStyle w:val="None"/>
                <w:rFonts w:ascii="Times Roman" w:cs="Times Roman" w:hAnsi="Times Roman" w:eastAsia="Times Roman"/>
                <w:shd w:val="nil" w:color="auto" w:fill="auto"/>
                <w:rtl w:val="0"/>
              </w:rPr>
            </w:pPr>
            <w:r>
              <w:rPr>
                <w:rStyle w:val="None"/>
                <w:rFonts w:ascii="Times Roman" w:hAnsi="Times Roman"/>
                <w:shd w:val="nil" w:color="auto" w:fill="auto"/>
                <w:rtl w:val="0"/>
                <w:lang w:val="en-US"/>
              </w:rPr>
              <w:t>Case studies: climate change denial</w:t>
            </w:r>
          </w:p>
          <w:p>
            <w:pPr>
              <w:pStyle w:val="Body"/>
              <w:rPr>
                <w:rStyle w:val="None"/>
                <w:rFonts w:ascii="Times New Roman" w:cs="Times New Roman" w:hAnsi="Times New Roman" w:eastAsia="Times New Roman"/>
                <w:sz w:val="24"/>
                <w:szCs w:val="24"/>
                <w:shd w:val="nil" w:color="auto" w:fill="auto"/>
              </w:rPr>
            </w:pPr>
          </w:p>
          <w:p>
            <w:pPr>
              <w:pStyle w:val="Body"/>
              <w:bidi w:val="0"/>
              <w:ind w:left="0" w:right="0" w:firstLine="0"/>
              <w:jc w:val="left"/>
              <w:rPr>
                <w:rStyle w:val="None"/>
                <w:rFonts w:ascii="Times New Roman" w:cs="Times New Roman" w:hAnsi="Times New Roman" w:eastAsia="Times New Roman"/>
                <w:sz w:val="24"/>
                <w:szCs w:val="24"/>
                <w:shd w:val="nil" w:color="auto" w:fill="auto"/>
                <w:rtl w:val="0"/>
                <w:lang w:val="en-US"/>
              </w:rPr>
            </w:pPr>
            <w:r>
              <w:rPr>
                <w:rStyle w:val="None"/>
                <w:rFonts w:ascii="Times New Roman" w:hAnsi="Times New Roman"/>
                <w:i w:val="1"/>
                <w:iCs w:val="1"/>
                <w:sz w:val="24"/>
                <w:szCs w:val="24"/>
                <w:shd w:val="nil" w:color="auto" w:fill="auto"/>
                <w:rtl w:val="0"/>
                <w:lang w:val="en-US"/>
              </w:rPr>
              <w:t>Literature</w:t>
            </w:r>
            <w:r>
              <w:rPr>
                <w:rStyle w:val="None"/>
                <w:rFonts w:ascii="Times New Roman" w:hAnsi="Times New Roman"/>
                <w:sz w:val="24"/>
                <w:szCs w:val="24"/>
                <w:shd w:val="nil" w:color="auto" w:fill="auto"/>
                <w:rtl w:val="0"/>
                <w:lang w:val="en-US"/>
              </w:rPr>
              <w:t>:</w:t>
            </w:r>
          </w:p>
          <w:p>
            <w:pPr>
              <w:pStyle w:val="Body"/>
              <w:bidi w:val="0"/>
              <w:ind w:left="0" w:right="0" w:firstLine="0"/>
              <w:jc w:val="left"/>
              <w:rPr>
                <w:rStyle w:val="None"/>
                <w:rFonts w:ascii="Times New Roman" w:cs="Times New Roman" w:hAnsi="Times New Roman" w:eastAsia="Times New Roman"/>
                <w:sz w:val="24"/>
                <w:szCs w:val="24"/>
                <w:shd w:val="nil" w:color="auto" w:fill="auto"/>
                <w:rtl w:val="0"/>
              </w:rPr>
            </w:pPr>
            <w:r>
              <w:rPr>
                <w:rStyle w:val="None"/>
                <w:rFonts w:ascii="Times New Roman" w:hAnsi="Times New Roman"/>
                <w:sz w:val="24"/>
                <w:szCs w:val="24"/>
                <w:shd w:val="nil" w:color="auto" w:fill="auto"/>
                <w:rtl w:val="0"/>
                <w:lang w:val="en-US"/>
              </w:rPr>
              <w:t>Far Right--Ideology, Modus Operandi and Development Trends E Azani, L Koblenz-Stenzler, L Atiyas-Lvovsky</w:t>
            </w:r>
            <w:r>
              <w:rPr>
                <w:rStyle w:val="None"/>
                <w:rFonts w:ascii="Times New Roman" w:hAnsi="Times New Roman"/>
                <w:sz w:val="24"/>
                <w:szCs w:val="24"/>
                <w:shd w:val="nil" w:color="auto" w:fill="auto"/>
                <w:rtl w:val="0"/>
                <w:lang w:val="en-US"/>
              </w:rPr>
              <w:t xml:space="preserve"> Chapter 1 and 2 </w:t>
            </w:r>
            <w:r>
              <w:rPr>
                <w:rStyle w:val="Hyperlink.2"/>
                <w:rFonts w:ascii="Times New Roman" w:cs="Times New Roman" w:hAnsi="Times New Roman" w:eastAsia="Times New Roman"/>
                <w:sz w:val="24"/>
                <w:szCs w:val="24"/>
              </w:rPr>
              <w:fldChar w:fldCharType="begin" w:fldLock="0"/>
            </w:r>
            <w:r>
              <w:rPr>
                <w:rStyle w:val="Hyperlink.2"/>
                <w:rFonts w:ascii="Times New Roman" w:cs="Times New Roman" w:hAnsi="Times New Roman" w:eastAsia="Times New Roman"/>
                <w:sz w:val="24"/>
                <w:szCs w:val="24"/>
              </w:rPr>
              <w:instrText xml:space="preserve"> HYPERLINK "https://www.ict.org.il/images/The%20Far%20Right%20%E2%80%93%20Ideology.pdf"</w:instrText>
            </w:r>
            <w:r>
              <w:rPr>
                <w:rStyle w:val="Hyperlink.2"/>
                <w:rFonts w:ascii="Times New Roman" w:cs="Times New Roman" w:hAnsi="Times New Roman" w:eastAsia="Times New Roman"/>
                <w:sz w:val="24"/>
                <w:szCs w:val="24"/>
              </w:rPr>
              <w:fldChar w:fldCharType="separate" w:fldLock="0"/>
            </w:r>
            <w:r>
              <w:rPr>
                <w:rStyle w:val="Hyperlink.2"/>
                <w:rFonts w:ascii="Times New Roman" w:hAnsi="Times New Roman"/>
                <w:sz w:val="24"/>
                <w:szCs w:val="24"/>
                <w:rtl w:val="0"/>
                <w:lang w:val="en-US"/>
              </w:rPr>
              <w:t>https://www.ict.org.il/images/The%20Far%20Right%20%E2%80%93%20Ideology.pdf</w:t>
            </w:r>
            <w:r>
              <w:rPr>
                <w:rFonts w:ascii="Times New Roman" w:cs="Times New Roman" w:hAnsi="Times New Roman" w:eastAsia="Times New Roman"/>
                <w:sz w:val="24"/>
                <w:szCs w:val="24"/>
              </w:rPr>
              <w:fldChar w:fldCharType="end" w:fldLock="0"/>
            </w:r>
          </w:p>
          <w:p>
            <w:pPr>
              <w:pStyle w:val="Body"/>
              <w:bidi w:val="0"/>
              <w:ind w:left="0" w:right="0" w:firstLine="0"/>
              <w:jc w:val="left"/>
              <w:rPr>
                <w:rFonts w:ascii="Times New Roman" w:cs="Times New Roman" w:hAnsi="Times New Roman" w:eastAsia="Times New Roman"/>
                <w:sz w:val="24"/>
                <w:szCs w:val="24"/>
                <w:rtl w:val="0"/>
              </w:rPr>
            </w:pPr>
            <w:r>
              <w:rPr>
                <w:rStyle w:val="None"/>
                <w:rFonts w:ascii="Times New Roman" w:hAnsi="Times New Roman"/>
                <w:sz w:val="24"/>
                <w:szCs w:val="24"/>
                <w:shd w:val="nil" w:color="auto" w:fill="auto"/>
                <w:rtl w:val="0"/>
                <w:lang w:val="en-US"/>
              </w:rPr>
              <w:t>Climate Politics in Populist Times: Climate Change Communication Strategies in Germany, Spain, and Austria M Gruber</w:t>
            </w:r>
            <w:r>
              <w:rPr>
                <w:rStyle w:val="None"/>
                <w:rFonts w:ascii="Times New Roman" w:hAnsi="Times New Roman"/>
                <w:sz w:val="24"/>
                <w:szCs w:val="24"/>
                <w:shd w:val="nil" w:color="auto" w:fill="auto"/>
                <w:rtl w:val="0"/>
                <w:lang w:val="en-US"/>
              </w:rPr>
              <w:t xml:space="preserve"> Chapter 2 </w:t>
            </w:r>
            <w:r>
              <w:rPr>
                <w:rStyle w:val="Hyperlink.2"/>
                <w:rFonts w:ascii="Times New Roman" w:cs="Times New Roman" w:hAnsi="Times New Roman" w:eastAsia="Times New Roman"/>
                <w:sz w:val="24"/>
                <w:szCs w:val="24"/>
              </w:rPr>
              <w:fldChar w:fldCharType="begin" w:fldLock="0"/>
            </w:r>
            <w:r>
              <w:rPr>
                <w:rStyle w:val="Hyperlink.2"/>
                <w:rFonts w:ascii="Times New Roman" w:cs="Times New Roman" w:hAnsi="Times New Roman" w:eastAsia="Times New Roman"/>
                <w:sz w:val="24"/>
                <w:szCs w:val="24"/>
              </w:rPr>
              <w:instrText xml:space="preserve"> HYPERLINK "https://library.oapen.org/viewer/web/viewer.html?file=/bitstream/handle/20.500.12657/93623/9781040166291.pdf?sequence=1&amp;isAllowed=y"</w:instrText>
            </w:r>
            <w:r>
              <w:rPr>
                <w:rStyle w:val="Hyperlink.2"/>
                <w:rFonts w:ascii="Times New Roman" w:cs="Times New Roman" w:hAnsi="Times New Roman" w:eastAsia="Times New Roman"/>
                <w:sz w:val="24"/>
                <w:szCs w:val="24"/>
              </w:rPr>
              <w:fldChar w:fldCharType="separate" w:fldLock="0"/>
            </w:r>
            <w:r>
              <w:rPr>
                <w:rStyle w:val="Hyperlink.2"/>
                <w:rFonts w:ascii="Times New Roman" w:hAnsi="Times New Roman"/>
                <w:sz w:val="24"/>
                <w:szCs w:val="24"/>
                <w:rtl w:val="0"/>
                <w:lang w:val="en-US"/>
              </w:rPr>
              <w:t>https://library.oapen.org/viewer/web/viewer.html?file=/bitstream/handle/20.500.12657/93623/9781040166291.pdf?sequence=1&amp;isAllowed=y</w:t>
            </w:r>
            <w:r>
              <w:rPr>
                <w:rFonts w:ascii="Times New Roman" w:cs="Times New Roman" w:hAnsi="Times New Roman" w:eastAsia="Times New Roman"/>
                <w:sz w:val="24"/>
                <w:szCs w:val="24"/>
              </w:rPr>
              <w:fldChar w:fldCharType="end" w:fldLock="0"/>
            </w:r>
          </w:p>
          <w:p>
            <w:pPr>
              <w:pStyle w:val="Body"/>
              <w:bidi w:val="0"/>
              <w:ind w:left="0" w:right="0" w:firstLine="0"/>
              <w:jc w:val="left"/>
              <w:rPr>
                <w:rtl w:val="0"/>
              </w:rPr>
            </w:pPr>
            <w:r/>
            <w:commentRangeStart w:id="2"/>
            <w:commentRangeEnd w:id="1"/>
            <w:r>
              <w:commentReference w:id="1"/>
            </w:r>
          </w:p>
        </w:tc>
      </w:tr>
      <w:tr>
        <w:tblPrEx>
          <w:shd w:val="clear" w:color="auto" w:fill="ced7e7"/>
        </w:tblPrEx>
        <w:trPr>
          <w:trHeight w:val="310"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both"/>
            </w:pPr>
            <w:r>
              <w:rPr>
                <w:rStyle w:val="None"/>
                <w:b w:val="1"/>
                <w:bCs w:val="1"/>
                <w:sz w:val="16"/>
                <w:szCs w:val="16"/>
                <w:shd w:val="nil" w:color="auto" w:fill="auto"/>
                <w:rtl w:val="0"/>
                <w:lang w:val="en-US"/>
              </w:rPr>
              <w:t>23</w:t>
            </w:r>
            <w:r>
              <w:rPr>
                <w:rStyle w:val="None"/>
                <w:b w:val="1"/>
                <w:bCs w:val="1"/>
                <w:sz w:val="16"/>
                <w:szCs w:val="16"/>
                <w:shd w:val="nil" w:color="auto" w:fill="auto"/>
                <w:vertAlign w:val="superscript"/>
                <w:rtl w:val="0"/>
                <w:lang w:val="en-US"/>
              </w:rPr>
              <w:t>rd</w:t>
            </w:r>
            <w:r>
              <w:rPr>
                <w:rStyle w:val="None"/>
                <w:b w:val="1"/>
                <w:bCs w:val="1"/>
                <w:sz w:val="16"/>
                <w:szCs w:val="16"/>
                <w:shd w:val="nil" w:color="auto" w:fill="auto"/>
                <w:rtl w:val="0"/>
                <w:lang w:val="en-US"/>
              </w:rPr>
              <w:t xml:space="preserve"> of October</w:t>
            </w:r>
            <w:r>
              <w:rPr>
                <w:rStyle w:val="None"/>
                <w:b w:val="1"/>
                <w:bCs w:val="1"/>
                <w:sz w:val="16"/>
                <w:szCs w:val="16"/>
                <w:shd w:val="nil" w:color="auto" w:fill="auto"/>
                <w:rtl w:val="0"/>
                <w:lang w:val="en-US"/>
              </w:rPr>
              <w:t>  </w:t>
            </w:r>
          </w:p>
        </w:tc>
        <w:tc>
          <w:tcPr>
            <w:tcW w:type="dxa" w:w="7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both"/>
            </w:pPr>
            <w:r>
              <w:rPr>
                <w:rStyle w:val="None"/>
                <w:rFonts w:ascii="Times New Roman" w:hAnsi="Times New Roman"/>
                <w:sz w:val="24"/>
                <w:szCs w:val="24"/>
                <w:shd w:val="nil" w:color="auto" w:fill="auto"/>
                <w:rtl w:val="0"/>
                <w:lang w:val="en-US"/>
              </w:rPr>
              <w:t>National holiday</w:t>
            </w:r>
          </w:p>
        </w:tc>
      </w:tr>
      <w:tr>
        <w:tblPrEx>
          <w:shd w:val="clear" w:color="auto" w:fill="ced7e7"/>
        </w:tblPrEx>
        <w:trPr>
          <w:trHeight w:val="310"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both"/>
            </w:pPr>
            <w:r>
              <w:rPr>
                <w:rStyle w:val="None"/>
                <w:b w:val="1"/>
                <w:bCs w:val="1"/>
                <w:sz w:val="16"/>
                <w:szCs w:val="16"/>
                <w:shd w:val="nil" w:color="auto" w:fill="auto"/>
                <w:rtl w:val="0"/>
                <w:lang w:val="en-US"/>
              </w:rPr>
              <w:t>30</w:t>
            </w:r>
            <w:r>
              <w:rPr>
                <w:rStyle w:val="None"/>
                <w:b w:val="1"/>
                <w:bCs w:val="1"/>
                <w:sz w:val="16"/>
                <w:szCs w:val="16"/>
                <w:shd w:val="nil" w:color="auto" w:fill="auto"/>
                <w:vertAlign w:val="superscript"/>
                <w:rtl w:val="0"/>
                <w:lang w:val="en-US"/>
              </w:rPr>
              <w:t>th</w:t>
            </w:r>
            <w:r>
              <w:rPr>
                <w:rStyle w:val="None"/>
                <w:b w:val="1"/>
                <w:bCs w:val="1"/>
                <w:sz w:val="16"/>
                <w:szCs w:val="16"/>
                <w:shd w:val="nil" w:color="auto" w:fill="auto"/>
                <w:rtl w:val="0"/>
                <w:lang w:val="en-US"/>
              </w:rPr>
              <w:t xml:space="preserve"> of October</w:t>
            </w:r>
            <w:r>
              <w:rPr>
                <w:rStyle w:val="None"/>
                <w:b w:val="1"/>
                <w:bCs w:val="1"/>
                <w:sz w:val="16"/>
                <w:szCs w:val="16"/>
                <w:shd w:val="nil" w:color="auto" w:fill="auto"/>
                <w:rtl w:val="0"/>
                <w:lang w:val="en-US"/>
              </w:rPr>
              <w:t>  </w:t>
            </w:r>
          </w:p>
        </w:tc>
        <w:tc>
          <w:tcPr>
            <w:tcW w:type="dxa" w:w="7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both"/>
            </w:pPr>
            <w:r>
              <w:rPr>
                <w:rStyle w:val="None"/>
                <w:rFonts w:ascii="Times New Roman" w:hAnsi="Times New Roman"/>
                <w:sz w:val="24"/>
                <w:szCs w:val="24"/>
                <w:shd w:val="nil" w:color="auto" w:fill="auto"/>
                <w:rtl w:val="0"/>
                <w:lang w:val="en-US"/>
              </w:rPr>
              <w:t>Autumn break</w:t>
            </w:r>
          </w:p>
        </w:tc>
      </w:tr>
      <w:tr>
        <w:tblPrEx>
          <w:shd w:val="clear" w:color="auto" w:fill="ced7e7"/>
        </w:tblPrEx>
        <w:trPr>
          <w:trHeight w:val="6741"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both"/>
            </w:pPr>
            <w:r>
              <w:rPr>
                <w:rStyle w:val="None"/>
                <w:b w:val="1"/>
                <w:bCs w:val="1"/>
                <w:sz w:val="16"/>
                <w:szCs w:val="16"/>
                <w:shd w:val="nil" w:color="auto" w:fill="auto"/>
                <w:rtl w:val="0"/>
                <w:lang w:val="en-US"/>
              </w:rPr>
              <w:t>6</w:t>
            </w:r>
            <w:r>
              <w:rPr>
                <w:rStyle w:val="None"/>
                <w:b w:val="1"/>
                <w:bCs w:val="1"/>
                <w:sz w:val="16"/>
                <w:szCs w:val="16"/>
                <w:shd w:val="nil" w:color="auto" w:fill="auto"/>
                <w:vertAlign w:val="superscript"/>
                <w:rtl w:val="0"/>
                <w:lang w:val="en-US"/>
              </w:rPr>
              <w:t>th</w:t>
            </w:r>
            <w:r>
              <w:rPr>
                <w:rStyle w:val="None"/>
                <w:b w:val="1"/>
                <w:bCs w:val="1"/>
                <w:sz w:val="16"/>
                <w:szCs w:val="16"/>
                <w:shd w:val="nil" w:color="auto" w:fill="auto"/>
                <w:rtl w:val="0"/>
                <w:lang w:val="en-US"/>
              </w:rPr>
              <w:t xml:space="preserve"> of November</w:t>
            </w:r>
            <w:r>
              <w:rPr>
                <w:rStyle w:val="None"/>
                <w:b w:val="1"/>
                <w:bCs w:val="1"/>
                <w:sz w:val="16"/>
                <w:szCs w:val="16"/>
                <w:shd w:val="nil" w:color="auto" w:fill="auto"/>
                <w:rtl w:val="0"/>
                <w:lang w:val="en-US"/>
              </w:rPr>
              <w:t>  </w:t>
            </w:r>
          </w:p>
        </w:tc>
        <w:tc>
          <w:tcPr>
            <w:tcW w:type="dxa" w:w="7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both"/>
              <w:rPr>
                <w:rStyle w:val="None"/>
                <w:rFonts w:ascii="Times New Roman" w:cs="Times New Roman" w:hAnsi="Times New Roman" w:eastAsia="Times New Roman"/>
                <w:b w:val="1"/>
                <w:bCs w:val="1"/>
                <w:sz w:val="24"/>
                <w:szCs w:val="24"/>
                <w:shd w:val="nil" w:color="auto" w:fill="auto"/>
              </w:rPr>
            </w:pPr>
            <w:r>
              <w:rPr>
                <w:rStyle w:val="None"/>
                <w:rFonts w:ascii="Times New Roman" w:hAnsi="Times New Roman"/>
                <w:b w:val="1"/>
                <w:bCs w:val="1"/>
                <w:sz w:val="24"/>
                <w:szCs w:val="24"/>
                <w:shd w:val="nil" w:color="auto" w:fill="auto"/>
                <w:rtl w:val="0"/>
                <w:lang w:val="en-US"/>
              </w:rPr>
              <w:t>Fact-Checking, Media Literacy, and Countermeasures</w:t>
            </w:r>
          </w:p>
          <w:p>
            <w:pPr>
              <w:pStyle w:val="Default"/>
              <w:suppressAutoHyphens w:val="1"/>
              <w:bidi w:val="0"/>
              <w:spacing w:before="0" w:after="0" w:line="240" w:lineRule="auto"/>
              <w:ind w:left="0" w:right="0" w:firstLine="0"/>
              <w:jc w:val="left"/>
              <w:rPr>
                <w:rStyle w:val="None"/>
                <w:rFonts w:ascii="Times Roman" w:cs="Times Roman" w:hAnsi="Times Roman" w:eastAsia="Times Roman"/>
                <w:shd w:val="nil" w:color="auto" w:fill="auto"/>
                <w:rtl w:val="0"/>
              </w:rPr>
            </w:pPr>
            <w:r>
              <w:rPr>
                <w:rStyle w:val="None"/>
                <w:rFonts w:ascii="Times Roman" w:hAnsi="Times Roman"/>
                <w:shd w:val="nil" w:color="auto" w:fill="auto"/>
                <w:rtl w:val="0"/>
                <w:lang w:val="en-US"/>
              </w:rPr>
              <w:t>C</w:t>
            </w:r>
            <w:r>
              <w:rPr>
                <w:rStyle w:val="None"/>
                <w:rFonts w:ascii="Times Roman" w:hAnsi="Times Roman"/>
                <w:shd w:val="nil" w:color="auto" w:fill="auto"/>
                <w:rtl w:val="0"/>
                <w:lang w:val="en-US"/>
              </w:rPr>
              <w:t>onspiracy theories, and media manipulation</w:t>
            </w:r>
          </w:p>
          <w:p>
            <w:pPr>
              <w:pStyle w:val="Default"/>
              <w:suppressAutoHyphens w:val="1"/>
              <w:bidi w:val="0"/>
              <w:spacing w:before="0" w:after="0" w:line="240" w:lineRule="auto"/>
              <w:ind w:left="0" w:right="0" w:firstLine="0"/>
              <w:jc w:val="left"/>
              <w:rPr>
                <w:rStyle w:val="None"/>
                <w:rFonts w:ascii="Times Roman" w:cs="Times Roman" w:hAnsi="Times Roman" w:eastAsia="Times Roman"/>
                <w:shd w:val="nil" w:color="auto" w:fill="auto"/>
                <w:rtl w:val="0"/>
              </w:rPr>
            </w:pPr>
            <w:r>
              <w:rPr>
                <w:rStyle w:val="None"/>
                <w:rFonts w:ascii="Times Roman" w:hAnsi="Times Roman"/>
                <w:shd w:val="nil" w:color="auto" w:fill="auto"/>
                <w:rtl w:val="0"/>
                <w:lang w:val="en-US"/>
              </w:rPr>
              <w:t>The role of NGOs, journalists, and EU initiatives</w:t>
            </w:r>
          </w:p>
          <w:p>
            <w:pPr>
              <w:pStyle w:val="Default"/>
              <w:suppressAutoHyphens w:val="1"/>
              <w:bidi w:val="0"/>
              <w:spacing w:before="0" w:after="0" w:line="240" w:lineRule="auto"/>
              <w:ind w:left="0" w:right="0" w:firstLine="0"/>
              <w:jc w:val="left"/>
              <w:rPr>
                <w:rStyle w:val="None"/>
                <w:rFonts w:ascii="Times Roman" w:cs="Times Roman" w:hAnsi="Times Roman" w:eastAsia="Times Roman"/>
                <w:shd w:val="nil" w:color="auto" w:fill="auto"/>
                <w:rtl w:val="0"/>
                <w:lang w:val="en-US"/>
              </w:rPr>
            </w:pPr>
            <w:r>
              <w:rPr>
                <w:rStyle w:val="None"/>
                <w:rFonts w:ascii="Times Roman" w:hAnsi="Times Roman"/>
                <w:shd w:val="nil" w:color="auto" w:fill="auto"/>
                <w:rtl w:val="0"/>
                <w:lang w:val="en-US"/>
              </w:rPr>
              <w:t>Digital literacy programs and public awareness campaigns</w:t>
            </w:r>
          </w:p>
          <w:p>
            <w:pPr>
              <w:pStyle w:val="Default"/>
              <w:suppressAutoHyphens w:val="1"/>
              <w:bidi w:val="0"/>
              <w:spacing w:before="0" w:after="0" w:line="240" w:lineRule="auto"/>
              <w:ind w:left="0" w:right="0" w:firstLine="0"/>
              <w:jc w:val="left"/>
              <w:rPr>
                <w:rStyle w:val="None"/>
                <w:rFonts w:ascii="Times Roman" w:cs="Times Roman" w:hAnsi="Times Roman" w:eastAsia="Times Roman"/>
                <w:shd w:val="nil" w:color="auto" w:fill="auto"/>
                <w:rtl w:val="0"/>
              </w:rPr>
            </w:pPr>
            <w:r>
              <w:rPr>
                <w:rStyle w:val="None"/>
                <w:rFonts w:ascii="Times Roman" w:hAnsi="Times Roman"/>
                <w:shd w:val="nil" w:color="auto" w:fill="auto"/>
                <w:rtl w:val="0"/>
                <w:lang w:val="en-US"/>
              </w:rPr>
              <w:t>Challenges in debunking disinformation</w:t>
            </w:r>
          </w:p>
          <w:p>
            <w:pPr>
              <w:pStyle w:val="Body"/>
              <w:jc w:val="both"/>
              <w:rPr>
                <w:rStyle w:val="None"/>
                <w:rFonts w:ascii="Times New Roman" w:cs="Times New Roman" w:hAnsi="Times New Roman" w:eastAsia="Times New Roman"/>
                <w:sz w:val="24"/>
                <w:szCs w:val="24"/>
                <w:shd w:val="nil" w:color="auto" w:fill="auto"/>
                <w:lang w:val="en-US"/>
              </w:rPr>
            </w:pPr>
          </w:p>
          <w:p>
            <w:pPr>
              <w:pStyle w:val="Body"/>
              <w:bidi w:val="0"/>
              <w:ind w:left="0" w:right="0" w:firstLine="0"/>
              <w:jc w:val="both"/>
              <w:rPr>
                <w:rStyle w:val="None"/>
                <w:rFonts w:ascii="Times New Roman" w:cs="Times New Roman" w:hAnsi="Times New Roman" w:eastAsia="Times New Roman"/>
                <w:sz w:val="24"/>
                <w:szCs w:val="24"/>
                <w:shd w:val="nil" w:color="auto" w:fill="auto"/>
                <w:rtl w:val="0"/>
                <w:lang w:val="en-US"/>
              </w:rPr>
            </w:pPr>
            <w:r>
              <w:rPr>
                <w:rStyle w:val="None"/>
                <w:rFonts w:ascii="Times New Roman" w:hAnsi="Times New Roman"/>
                <w:sz w:val="24"/>
                <w:szCs w:val="24"/>
                <w:shd w:val="nil" w:color="auto" w:fill="auto"/>
                <w:rtl w:val="0"/>
                <w:lang w:val="en-US"/>
              </w:rPr>
              <w:t>Literature:</w:t>
            </w:r>
          </w:p>
          <w:p>
            <w:pPr>
              <w:pStyle w:val="Body"/>
              <w:bidi w:val="0"/>
              <w:ind w:left="0" w:right="0" w:firstLine="0"/>
              <w:jc w:val="both"/>
              <w:rPr>
                <w:rStyle w:val="None"/>
                <w:rFonts w:ascii="Times New Roman" w:cs="Times New Roman" w:hAnsi="Times New Roman" w:eastAsia="Times New Roman"/>
                <w:sz w:val="24"/>
                <w:szCs w:val="24"/>
                <w:shd w:val="nil" w:color="auto" w:fill="auto"/>
                <w:rtl w:val="0"/>
              </w:rPr>
            </w:pPr>
            <w:r>
              <w:rPr>
                <w:rStyle w:val="None"/>
                <w:rFonts w:ascii="Times New Roman" w:hAnsi="Times New Roman"/>
                <w:sz w:val="24"/>
                <w:szCs w:val="24"/>
                <w:shd w:val="nil" w:color="auto" w:fill="auto"/>
                <w:rtl w:val="0"/>
                <w:lang w:val="en-US"/>
              </w:rPr>
              <w:t>Digital media and misinformation: An outlook on multidisciplinary strategies against manipulation D Caled, MJ Silva</w:t>
            </w:r>
            <w:r>
              <w:rPr>
                <w:rStyle w:val="None"/>
                <w:rFonts w:ascii="Times New Roman" w:hAnsi="Times New Roman"/>
                <w:sz w:val="24"/>
                <w:szCs w:val="24"/>
                <w:shd w:val="nil" w:color="auto" w:fill="auto"/>
                <w:rtl w:val="0"/>
                <w:lang w:val="en-US"/>
              </w:rPr>
              <w:t xml:space="preserve"> </w:t>
            </w:r>
            <w:r>
              <w:rPr>
                <w:rStyle w:val="Hyperlink.2"/>
                <w:rFonts w:ascii="Times New Roman" w:cs="Times New Roman" w:hAnsi="Times New Roman" w:eastAsia="Times New Roman"/>
                <w:sz w:val="24"/>
                <w:szCs w:val="24"/>
              </w:rPr>
              <w:fldChar w:fldCharType="begin" w:fldLock="0"/>
            </w:r>
            <w:r>
              <w:rPr>
                <w:rStyle w:val="Hyperlink.2"/>
                <w:rFonts w:ascii="Times New Roman" w:cs="Times New Roman" w:hAnsi="Times New Roman" w:eastAsia="Times New Roman"/>
                <w:sz w:val="24"/>
                <w:szCs w:val="24"/>
              </w:rPr>
              <w:instrText xml:space="preserve"> HYPERLINK "https://link.springer.com/article/10.1007/s42001-021-00118-8"</w:instrText>
            </w:r>
            <w:r>
              <w:rPr>
                <w:rStyle w:val="Hyperlink.2"/>
                <w:rFonts w:ascii="Times New Roman" w:cs="Times New Roman" w:hAnsi="Times New Roman" w:eastAsia="Times New Roman"/>
                <w:sz w:val="24"/>
                <w:szCs w:val="24"/>
              </w:rPr>
              <w:fldChar w:fldCharType="separate" w:fldLock="0"/>
            </w:r>
            <w:r>
              <w:rPr>
                <w:rStyle w:val="Hyperlink.2"/>
                <w:rFonts w:ascii="Times New Roman" w:hAnsi="Times New Roman"/>
                <w:sz w:val="24"/>
                <w:szCs w:val="24"/>
                <w:rtl w:val="0"/>
              </w:rPr>
              <w:t>https://link.springer.com/article/10.1007/s42001-021-00118-8</w:t>
            </w:r>
            <w:r>
              <w:rPr>
                <w:rFonts w:ascii="Times New Roman" w:cs="Times New Roman" w:hAnsi="Times New Roman" w:eastAsia="Times New Roman"/>
                <w:sz w:val="24"/>
                <w:szCs w:val="24"/>
              </w:rPr>
              <w:fldChar w:fldCharType="end" w:fldLock="0"/>
            </w:r>
          </w:p>
          <w:p>
            <w:pPr>
              <w:pStyle w:val="Body"/>
              <w:bidi w:val="0"/>
              <w:ind w:left="0" w:right="0" w:firstLine="0"/>
              <w:jc w:val="both"/>
              <w:rPr>
                <w:rStyle w:val="None"/>
                <w:rFonts w:ascii="Times New Roman" w:cs="Times New Roman" w:hAnsi="Times New Roman" w:eastAsia="Times New Roman"/>
                <w:sz w:val="24"/>
                <w:szCs w:val="24"/>
                <w:shd w:val="nil" w:color="auto" w:fill="auto"/>
                <w:rtl w:val="0"/>
              </w:rPr>
            </w:pPr>
          </w:p>
          <w:p>
            <w:pPr>
              <w:pStyle w:val="Body"/>
              <w:bidi w:val="0"/>
              <w:ind w:left="0" w:right="0" w:firstLine="0"/>
              <w:jc w:val="both"/>
              <w:rPr>
                <w:rStyle w:val="None"/>
                <w:rFonts w:ascii="Times New Roman" w:cs="Times New Roman" w:hAnsi="Times New Roman" w:eastAsia="Times New Roman"/>
                <w:sz w:val="24"/>
                <w:szCs w:val="24"/>
                <w:shd w:val="nil" w:color="auto" w:fill="auto"/>
                <w:rtl w:val="0"/>
              </w:rPr>
            </w:pPr>
            <w:r>
              <w:rPr>
                <w:rStyle w:val="None"/>
                <w:rFonts w:ascii="Times New Roman" w:hAnsi="Times New Roman"/>
                <w:sz w:val="24"/>
                <w:szCs w:val="24"/>
                <w:shd w:val="nil" w:color="auto" w:fill="auto"/>
                <w:rtl w:val="0"/>
                <w:lang w:val="en-US"/>
              </w:rPr>
              <w:t>Tackling disinformation with media literacy: analysis of trends in the European Union - C S</w:t>
            </w:r>
            <w:r>
              <w:rPr>
                <w:rStyle w:val="None"/>
                <w:rFonts w:ascii="Times New Roman" w:hAnsi="Times New Roman" w:hint="default"/>
                <w:sz w:val="24"/>
                <w:szCs w:val="24"/>
                <w:shd w:val="nil" w:color="auto" w:fill="auto"/>
                <w:rtl w:val="0"/>
                <w:lang w:val="en-US"/>
              </w:rPr>
              <w:t>á</w:t>
            </w:r>
            <w:r>
              <w:rPr>
                <w:rStyle w:val="None"/>
                <w:rFonts w:ascii="Times New Roman" w:hAnsi="Times New Roman"/>
                <w:sz w:val="24"/>
                <w:szCs w:val="24"/>
                <w:shd w:val="nil" w:color="auto" w:fill="auto"/>
                <w:rtl w:val="0"/>
                <w:lang w:val="es-ES_tradnl"/>
              </w:rPr>
              <w:t>daba, R Salaverr</w:t>
            </w:r>
            <w:r>
              <w:rPr>
                <w:rStyle w:val="None"/>
                <w:rFonts w:ascii="Times New Roman" w:hAnsi="Times New Roman" w:hint="default"/>
                <w:sz w:val="24"/>
                <w:szCs w:val="24"/>
                <w:shd w:val="nil" w:color="auto" w:fill="auto"/>
                <w:rtl w:val="0"/>
                <w:lang w:val="en-US"/>
              </w:rPr>
              <w:t>í</w:t>
            </w:r>
            <w:r>
              <w:rPr>
                <w:rStyle w:val="None"/>
                <w:rFonts w:ascii="Times New Roman" w:hAnsi="Times New Roman"/>
                <w:sz w:val="24"/>
                <w:szCs w:val="24"/>
                <w:shd w:val="nil" w:color="auto" w:fill="auto"/>
                <w:rtl w:val="0"/>
                <w:lang w:val="en-US"/>
              </w:rPr>
              <w:t xml:space="preserve">a </w:t>
            </w:r>
          </w:p>
          <w:p>
            <w:pPr>
              <w:pStyle w:val="Body"/>
              <w:bidi w:val="0"/>
              <w:ind w:left="0" w:right="0" w:firstLine="0"/>
              <w:jc w:val="both"/>
              <w:rPr>
                <w:rtl w:val="0"/>
              </w:rPr>
            </w:pPr>
            <w:r>
              <w:rPr>
                <w:rStyle w:val="Hyperlink.1"/>
              </w:rPr>
              <w:fldChar w:fldCharType="begin" w:fldLock="0"/>
            </w:r>
            <w:r>
              <w:rPr>
                <w:rStyle w:val="Hyperlink.1"/>
              </w:rPr>
              <w:instrText xml:space="preserve"> HYPERLINK "https://www.researchgate.net/profile/Ramon-Salaverria/publication/360240823_Tackling_disinformation_with_media_literacy_analysis_of_trends_in_the_European_Union/data/626aa385d99ac24cc4715ae6/1471-Texto-del-arti-culo-9529-3-10-20220427.pdf"</w:instrText>
            </w:r>
            <w:r>
              <w:rPr>
                <w:rStyle w:val="Hyperlink.1"/>
              </w:rPr>
              <w:fldChar w:fldCharType="separate" w:fldLock="0"/>
            </w:r>
            <w:r>
              <w:rPr>
                <w:rStyle w:val="Hyperlink.1"/>
                <w:rtl w:val="0"/>
                <w:lang w:val="en-US"/>
              </w:rPr>
              <w:t>https://www.researchgate.net/profile/Ramon-Salaverria/publication/360240823_Tackling_disinformation_with_media_literacy_analysis_of_trends_in_the_European_Union/data/626aa385d99ac24cc4715ae6/1471-Texto-del-arti-culo-9529-3-10-20220427.pdf</w:t>
            </w:r>
            <w:r>
              <w:rPr/>
              <w:fldChar w:fldCharType="end" w:fldLock="0"/>
            </w:r>
          </w:p>
        </w:tc>
      </w:tr>
      <w:tr>
        <w:tblPrEx>
          <w:shd w:val="clear" w:color="auto" w:fill="ced7e7"/>
        </w:tblPrEx>
        <w:trPr>
          <w:trHeight w:val="5658"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both"/>
            </w:pPr>
            <w:r>
              <w:rPr>
                <w:rStyle w:val="None"/>
                <w:b w:val="1"/>
                <w:bCs w:val="1"/>
                <w:sz w:val="16"/>
                <w:szCs w:val="16"/>
                <w:shd w:val="nil" w:color="auto" w:fill="auto"/>
                <w:rtl w:val="0"/>
                <w:lang w:val="en-US"/>
              </w:rPr>
              <w:t>13</w:t>
            </w:r>
            <w:r>
              <w:rPr>
                <w:rStyle w:val="None"/>
                <w:b w:val="1"/>
                <w:bCs w:val="1"/>
                <w:sz w:val="16"/>
                <w:szCs w:val="16"/>
                <w:shd w:val="nil" w:color="auto" w:fill="auto"/>
                <w:vertAlign w:val="superscript"/>
                <w:rtl w:val="0"/>
                <w:lang w:val="en-US"/>
              </w:rPr>
              <w:t>th</w:t>
            </w:r>
            <w:r>
              <w:rPr>
                <w:rStyle w:val="None"/>
                <w:b w:val="1"/>
                <w:bCs w:val="1"/>
                <w:sz w:val="16"/>
                <w:szCs w:val="16"/>
                <w:shd w:val="nil" w:color="auto" w:fill="auto"/>
                <w:rtl w:val="0"/>
                <w:lang w:val="en-US"/>
              </w:rPr>
              <w:t xml:space="preserve"> of November</w:t>
            </w:r>
            <w:r>
              <w:rPr>
                <w:rStyle w:val="None"/>
                <w:b w:val="1"/>
                <w:bCs w:val="1"/>
                <w:sz w:val="16"/>
                <w:szCs w:val="16"/>
                <w:shd w:val="nil" w:color="auto" w:fill="auto"/>
                <w:rtl w:val="0"/>
                <w:lang w:val="en-US"/>
              </w:rPr>
              <w:t>  </w:t>
            </w:r>
          </w:p>
        </w:tc>
        <w:tc>
          <w:tcPr>
            <w:tcW w:type="dxa" w:w="7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both"/>
              <w:rPr>
                <w:rStyle w:val="None"/>
                <w:rFonts w:ascii="Times New Roman" w:cs="Times New Roman" w:hAnsi="Times New Roman" w:eastAsia="Times New Roman"/>
                <w:b w:val="1"/>
                <w:bCs w:val="1"/>
                <w:sz w:val="24"/>
                <w:szCs w:val="24"/>
                <w:shd w:val="nil" w:color="auto" w:fill="auto"/>
              </w:rPr>
            </w:pPr>
            <w:r>
              <w:rPr>
                <w:rStyle w:val="None"/>
                <w:rFonts w:ascii="Times New Roman" w:hAnsi="Times New Roman"/>
                <w:b w:val="1"/>
                <w:bCs w:val="1"/>
                <w:sz w:val="24"/>
                <w:szCs w:val="24"/>
                <w:shd w:val="nil" w:color="auto" w:fill="auto"/>
                <w:rtl w:val="0"/>
                <w:lang w:val="en-US"/>
              </w:rPr>
              <w:t>Legal and Ethical Dilemmas in Combating Disinformation</w:t>
            </w:r>
          </w:p>
          <w:p>
            <w:pPr>
              <w:pStyle w:val="Default"/>
              <w:suppressAutoHyphens w:val="1"/>
              <w:bidi w:val="0"/>
              <w:spacing w:before="0" w:after="0" w:line="240" w:lineRule="auto"/>
              <w:ind w:left="0" w:right="0" w:firstLine="0"/>
              <w:jc w:val="left"/>
              <w:rPr>
                <w:rStyle w:val="None"/>
                <w:rFonts w:ascii="Times Roman" w:cs="Times Roman" w:hAnsi="Times Roman" w:eastAsia="Times Roman"/>
                <w:shd w:val="nil" w:color="auto" w:fill="auto"/>
                <w:rtl w:val="0"/>
              </w:rPr>
            </w:pPr>
            <w:r>
              <w:rPr>
                <w:rStyle w:val="None"/>
                <w:rFonts w:ascii="Times Roman" w:hAnsi="Times Roman"/>
                <w:shd w:val="nil" w:color="auto" w:fill="auto"/>
                <w:rtl w:val="0"/>
                <w:lang w:val="en-US"/>
              </w:rPr>
              <w:t>Free speech vs. regulation debates</w:t>
            </w:r>
          </w:p>
          <w:p>
            <w:pPr>
              <w:pStyle w:val="Default"/>
              <w:suppressAutoHyphens w:val="1"/>
              <w:bidi w:val="0"/>
              <w:spacing w:before="0" w:after="0" w:line="240" w:lineRule="auto"/>
              <w:ind w:left="0" w:right="0" w:firstLine="0"/>
              <w:jc w:val="left"/>
              <w:rPr>
                <w:rStyle w:val="None"/>
                <w:rFonts w:ascii="Times Roman" w:cs="Times Roman" w:hAnsi="Times Roman" w:eastAsia="Times Roman"/>
                <w:shd w:val="nil" w:color="auto" w:fill="auto"/>
                <w:rtl w:val="0"/>
              </w:rPr>
            </w:pPr>
            <w:r>
              <w:rPr>
                <w:rStyle w:val="None"/>
                <w:rFonts w:ascii="Times Roman" w:hAnsi="Times Roman"/>
                <w:shd w:val="nil" w:color="auto" w:fill="auto"/>
                <w:rtl w:val="0"/>
                <w:lang w:val="en-US"/>
              </w:rPr>
              <w:t>GDPR, Digital Services Act, and online platform accountability</w:t>
            </w:r>
          </w:p>
          <w:p>
            <w:pPr>
              <w:pStyle w:val="Default"/>
              <w:suppressAutoHyphens w:val="1"/>
              <w:bidi w:val="0"/>
              <w:spacing w:before="0" w:after="0" w:line="240" w:lineRule="auto"/>
              <w:ind w:left="0" w:right="0" w:firstLine="0"/>
              <w:jc w:val="left"/>
              <w:rPr>
                <w:rStyle w:val="None"/>
                <w:rFonts w:ascii="Times Roman" w:cs="Times Roman" w:hAnsi="Times Roman" w:eastAsia="Times Roman"/>
                <w:shd w:val="nil" w:color="auto" w:fill="auto"/>
                <w:rtl w:val="0"/>
              </w:rPr>
            </w:pPr>
            <w:r>
              <w:rPr>
                <w:rStyle w:val="None"/>
                <w:rFonts w:ascii="Times Roman" w:hAnsi="Times Roman"/>
                <w:shd w:val="nil" w:color="auto" w:fill="auto"/>
                <w:rtl w:val="0"/>
                <w:lang w:val="en-US"/>
              </w:rPr>
              <w:t>Ethical considerations in content moderation</w:t>
            </w:r>
          </w:p>
          <w:p>
            <w:pPr>
              <w:pStyle w:val="Default"/>
              <w:suppressAutoHyphens w:val="1"/>
              <w:spacing w:before="0" w:after="0" w:line="240" w:lineRule="auto"/>
              <w:rPr>
                <w:rStyle w:val="None"/>
                <w:rFonts w:ascii="Times Roman" w:cs="Times Roman" w:hAnsi="Times Roman" w:eastAsia="Times Roman"/>
                <w:shd w:val="nil" w:color="auto" w:fill="auto"/>
                <w:lang w:val="en-US"/>
              </w:rPr>
            </w:pPr>
          </w:p>
          <w:p>
            <w:pPr>
              <w:pStyle w:val="Default"/>
              <w:suppressAutoHyphens w:val="1"/>
              <w:spacing w:before="0" w:after="0" w:line="240" w:lineRule="auto"/>
              <w:rPr>
                <w:rStyle w:val="None"/>
                <w:rFonts w:ascii="Times Roman" w:cs="Times Roman" w:hAnsi="Times Roman" w:eastAsia="Times Roman"/>
                <w:shd w:val="nil" w:color="auto" w:fill="auto"/>
                <w:lang w:val="en-US"/>
              </w:rPr>
            </w:pPr>
          </w:p>
          <w:p>
            <w:pPr>
              <w:pStyle w:val="Body"/>
              <w:bidi w:val="0"/>
              <w:ind w:left="0" w:right="0" w:firstLine="0"/>
              <w:jc w:val="left"/>
              <w:rPr>
                <w:rStyle w:val="None"/>
                <w:rFonts w:ascii="Times New Roman" w:cs="Times New Roman" w:hAnsi="Times New Roman" w:eastAsia="Times New Roman"/>
                <w:i w:val="1"/>
                <w:iCs w:val="1"/>
                <w:sz w:val="24"/>
                <w:szCs w:val="24"/>
                <w:shd w:val="nil" w:color="auto" w:fill="auto"/>
                <w:rtl w:val="0"/>
              </w:rPr>
            </w:pPr>
            <w:r>
              <w:rPr>
                <w:rStyle w:val="None"/>
                <w:rFonts w:ascii="Times New Roman" w:hAnsi="Times New Roman"/>
                <w:i w:val="1"/>
                <w:iCs w:val="1"/>
                <w:sz w:val="24"/>
                <w:szCs w:val="24"/>
                <w:shd w:val="nil" w:color="auto" w:fill="auto"/>
                <w:rtl w:val="0"/>
                <w:lang w:val="en-US"/>
              </w:rPr>
              <w:t>Literature:</w:t>
            </w:r>
          </w:p>
          <w:p>
            <w:pPr>
              <w:pStyle w:val="Body"/>
              <w:bidi w:val="0"/>
              <w:ind w:left="0" w:right="0" w:firstLine="0"/>
              <w:jc w:val="left"/>
              <w:rPr>
                <w:rStyle w:val="None"/>
                <w:rFonts w:ascii="Times New Roman" w:cs="Times New Roman" w:hAnsi="Times New Roman" w:eastAsia="Times New Roman"/>
                <w:sz w:val="24"/>
                <w:szCs w:val="24"/>
                <w:shd w:val="nil" w:color="auto" w:fill="auto"/>
                <w:rtl w:val="0"/>
              </w:rPr>
            </w:pPr>
            <w:r>
              <w:rPr>
                <w:rStyle w:val="None"/>
                <w:rFonts w:ascii="Times New Roman" w:hAnsi="Times New Roman"/>
                <w:sz w:val="24"/>
                <w:szCs w:val="24"/>
                <w:shd w:val="nil" w:color="auto" w:fill="auto"/>
                <w:rtl w:val="0"/>
                <w:lang w:val="en-US"/>
              </w:rPr>
              <w:t>GDPR</w:t>
            </w:r>
          </w:p>
          <w:p>
            <w:pPr>
              <w:pStyle w:val="Body"/>
              <w:bidi w:val="0"/>
              <w:ind w:left="0" w:right="0" w:firstLine="0"/>
              <w:jc w:val="left"/>
              <w:rPr>
                <w:rStyle w:val="None"/>
                <w:rFonts w:ascii="Times New Roman" w:cs="Times New Roman" w:hAnsi="Times New Roman" w:eastAsia="Times New Roman"/>
                <w:i w:val="1"/>
                <w:iCs w:val="1"/>
                <w:sz w:val="24"/>
                <w:szCs w:val="24"/>
                <w:shd w:val="nil" w:color="auto" w:fill="auto"/>
                <w:rtl w:val="0"/>
              </w:rPr>
            </w:pPr>
            <w:r>
              <w:rPr>
                <w:rStyle w:val="Hyperlink.0"/>
                <w:rFonts w:ascii="Times New Roman" w:cs="Times New Roman" w:hAnsi="Times New Roman" w:eastAsia="Times New Roman"/>
                <w:i w:val="1"/>
                <w:iCs w:val="1"/>
                <w:sz w:val="24"/>
                <w:szCs w:val="24"/>
              </w:rPr>
              <w:fldChar w:fldCharType="begin" w:fldLock="0"/>
            </w:r>
            <w:r>
              <w:rPr>
                <w:rStyle w:val="Hyperlink.0"/>
                <w:rFonts w:ascii="Times New Roman" w:cs="Times New Roman" w:hAnsi="Times New Roman" w:eastAsia="Times New Roman"/>
                <w:i w:val="1"/>
                <w:iCs w:val="1"/>
                <w:sz w:val="24"/>
                <w:szCs w:val="24"/>
              </w:rPr>
              <w:instrText xml:space="preserve"> HYPERLINK "https://eur-lex.europa.eu/eli/reg/2016/679/oj/eng"</w:instrText>
            </w:r>
            <w:r>
              <w:rPr>
                <w:rStyle w:val="Hyperlink.0"/>
                <w:rFonts w:ascii="Times New Roman" w:cs="Times New Roman" w:hAnsi="Times New Roman" w:eastAsia="Times New Roman"/>
                <w:i w:val="1"/>
                <w:iCs w:val="1"/>
                <w:sz w:val="24"/>
                <w:szCs w:val="24"/>
              </w:rPr>
              <w:fldChar w:fldCharType="separate" w:fldLock="0"/>
            </w:r>
            <w:r>
              <w:rPr>
                <w:rStyle w:val="Hyperlink.0"/>
                <w:rFonts w:ascii="Times New Roman" w:hAnsi="Times New Roman"/>
                <w:i w:val="1"/>
                <w:iCs w:val="1"/>
                <w:sz w:val="24"/>
                <w:szCs w:val="24"/>
                <w:rtl w:val="0"/>
                <w:lang w:val="en-US"/>
              </w:rPr>
              <w:t>https://eur-lex.europa.eu/eli/reg/2016/679/oj/eng</w:t>
            </w:r>
            <w:r>
              <w:rPr>
                <w:rFonts w:ascii="Times New Roman" w:cs="Times New Roman" w:hAnsi="Times New Roman" w:eastAsia="Times New Roman"/>
                <w:i w:val="1"/>
                <w:iCs w:val="1"/>
                <w:sz w:val="24"/>
                <w:szCs w:val="24"/>
              </w:rPr>
              <w:fldChar w:fldCharType="end" w:fldLock="0"/>
            </w:r>
          </w:p>
          <w:p>
            <w:pPr>
              <w:pStyle w:val="Body"/>
              <w:rPr>
                <w:rStyle w:val="None"/>
                <w:rFonts w:ascii="Times New Roman" w:cs="Times New Roman" w:hAnsi="Times New Roman" w:eastAsia="Times New Roman"/>
                <w:i w:val="1"/>
                <w:iCs w:val="1"/>
                <w:sz w:val="24"/>
                <w:szCs w:val="24"/>
                <w:shd w:val="nil" w:color="auto" w:fill="auto"/>
                <w:lang w:val="en-US"/>
              </w:rPr>
            </w:pPr>
          </w:p>
          <w:p>
            <w:pPr>
              <w:pStyle w:val="Body"/>
              <w:bidi w:val="0"/>
              <w:ind w:left="0" w:right="0" w:firstLine="0"/>
              <w:jc w:val="both"/>
              <w:rPr>
                <w:rStyle w:val="None"/>
                <w:rFonts w:ascii="Times New Roman" w:cs="Times New Roman" w:hAnsi="Times New Roman" w:eastAsia="Times New Roman"/>
                <w:sz w:val="24"/>
                <w:szCs w:val="24"/>
                <w:shd w:val="nil" w:color="auto" w:fill="auto"/>
                <w:rtl w:val="0"/>
              </w:rPr>
            </w:pPr>
            <w:r>
              <w:rPr>
                <w:rStyle w:val="None"/>
                <w:rFonts w:ascii="Times New Roman" w:hAnsi="Times New Roman"/>
                <w:sz w:val="24"/>
                <w:szCs w:val="24"/>
                <w:shd w:val="nil" w:color="auto" w:fill="auto"/>
                <w:rtl w:val="0"/>
                <w:lang w:val="en-US"/>
              </w:rPr>
              <w:t>Legal and ethical implications of misinformation: A comparative study of regulatory approaches in the European Union and the United States -</w:t>
            </w:r>
            <w:r>
              <w:rPr>
                <w:rStyle w:val="None"/>
                <w:rFonts w:ascii="Times New Roman" w:hAnsi="Times New Roman"/>
                <w:sz w:val="24"/>
                <w:szCs w:val="24"/>
                <w:shd w:val="nil" w:color="auto" w:fill="auto"/>
                <w:rtl w:val="0"/>
                <w:lang w:val="es-ES_tradnl"/>
              </w:rPr>
              <w:t xml:space="preserve">  Oluwasegun Olakoyenikan</w:t>
            </w:r>
          </w:p>
          <w:p>
            <w:pPr>
              <w:pStyle w:val="Body"/>
              <w:bidi w:val="0"/>
              <w:ind w:left="0" w:right="0" w:firstLine="0"/>
              <w:jc w:val="both"/>
              <w:rPr>
                <w:rtl w:val="0"/>
              </w:rPr>
            </w:pPr>
            <w:r>
              <w:rPr>
                <w:rStyle w:val="Hyperlink.1"/>
              </w:rPr>
              <w:fldChar w:fldCharType="begin" w:fldLock="0"/>
            </w:r>
            <w:r>
              <w:rPr>
                <w:rStyle w:val="Hyperlink.1"/>
              </w:rPr>
              <w:instrText xml:space="preserve"> HYPERLINK "https://www.masscomjournal.com/article/82/5-2-4-469.pdf"</w:instrText>
            </w:r>
            <w:r>
              <w:rPr>
                <w:rStyle w:val="Hyperlink.1"/>
              </w:rPr>
              <w:fldChar w:fldCharType="separate" w:fldLock="0"/>
            </w:r>
            <w:r>
              <w:rPr>
                <w:rStyle w:val="Hyperlink.1"/>
                <w:rtl w:val="0"/>
                <w:lang w:val="en-US"/>
              </w:rPr>
              <w:t>https://www.masscomjournal.com/article/82/5-2-4-469.pdf</w:t>
            </w:r>
            <w:r>
              <w:rPr/>
              <w:fldChar w:fldCharType="end" w:fldLock="0"/>
            </w:r>
          </w:p>
        </w:tc>
      </w:tr>
      <w:tr>
        <w:tblPrEx>
          <w:shd w:val="clear" w:color="auto" w:fill="ced7e7"/>
        </w:tblPrEx>
        <w:trPr>
          <w:trHeight w:val="3747"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both"/>
            </w:pPr>
            <w:r>
              <w:rPr>
                <w:rStyle w:val="None"/>
                <w:b w:val="1"/>
                <w:bCs w:val="1"/>
                <w:sz w:val="16"/>
                <w:szCs w:val="16"/>
                <w:shd w:val="nil" w:color="auto" w:fill="auto"/>
                <w:rtl w:val="0"/>
                <w:lang w:val="en-US"/>
              </w:rPr>
              <w:t> </w:t>
            </w:r>
            <w:r>
              <w:rPr>
                <w:rStyle w:val="None"/>
                <w:b w:val="1"/>
                <w:bCs w:val="1"/>
                <w:sz w:val="16"/>
                <w:szCs w:val="16"/>
                <w:shd w:val="nil" w:color="auto" w:fill="auto"/>
                <w:rtl w:val="0"/>
                <w:lang w:val="en-US"/>
              </w:rPr>
              <w:t>20</w:t>
            </w:r>
            <w:r>
              <w:rPr>
                <w:rStyle w:val="None"/>
                <w:b w:val="1"/>
                <w:bCs w:val="1"/>
                <w:sz w:val="16"/>
                <w:szCs w:val="16"/>
                <w:shd w:val="nil" w:color="auto" w:fill="auto"/>
                <w:vertAlign w:val="superscript"/>
                <w:rtl w:val="0"/>
                <w:lang w:val="en-US"/>
              </w:rPr>
              <w:t>th</w:t>
            </w:r>
            <w:r>
              <w:rPr>
                <w:rStyle w:val="None"/>
                <w:b w:val="1"/>
                <w:bCs w:val="1"/>
                <w:sz w:val="16"/>
                <w:szCs w:val="16"/>
                <w:shd w:val="nil" w:color="auto" w:fill="auto"/>
                <w:rtl w:val="0"/>
                <w:lang w:val="en-US"/>
              </w:rPr>
              <w:t xml:space="preserve"> of November</w:t>
            </w:r>
            <w:r>
              <w:rPr>
                <w:rStyle w:val="None"/>
                <w:b w:val="1"/>
                <w:bCs w:val="1"/>
                <w:sz w:val="16"/>
                <w:szCs w:val="16"/>
                <w:shd w:val="nil" w:color="auto" w:fill="auto"/>
                <w:rtl w:val="0"/>
                <w:lang w:val="en-US"/>
              </w:rPr>
              <w:t>  </w:t>
            </w:r>
          </w:p>
        </w:tc>
        <w:tc>
          <w:tcPr>
            <w:tcW w:type="dxa" w:w="7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both"/>
              <w:rPr>
                <w:rStyle w:val="None"/>
                <w:rFonts w:ascii="Times New Roman" w:cs="Times New Roman" w:hAnsi="Times New Roman" w:eastAsia="Times New Roman"/>
                <w:b w:val="1"/>
                <w:bCs w:val="1"/>
                <w:sz w:val="24"/>
                <w:szCs w:val="24"/>
                <w:shd w:val="nil" w:color="auto" w:fill="auto"/>
              </w:rPr>
            </w:pPr>
            <w:r>
              <w:rPr>
                <w:rStyle w:val="None"/>
                <w:rFonts w:ascii="Times New Roman" w:hAnsi="Times New Roman"/>
                <w:b w:val="1"/>
                <w:bCs w:val="1"/>
                <w:sz w:val="24"/>
                <w:szCs w:val="24"/>
                <w:shd w:val="nil" w:color="auto" w:fill="auto"/>
                <w:rtl w:val="0"/>
                <w:lang w:val="en-US"/>
              </w:rPr>
              <w:t>Future Challenges and Policy Recommendations</w:t>
            </w:r>
          </w:p>
          <w:p>
            <w:pPr>
              <w:pStyle w:val="Default"/>
              <w:suppressAutoHyphens w:val="1"/>
              <w:bidi w:val="0"/>
              <w:spacing w:before="0" w:after="0" w:line="240" w:lineRule="auto"/>
              <w:ind w:left="0" w:right="0" w:firstLine="0"/>
              <w:jc w:val="left"/>
              <w:rPr>
                <w:rStyle w:val="None"/>
                <w:rFonts w:ascii="Times Roman" w:cs="Times Roman" w:hAnsi="Times Roman" w:eastAsia="Times Roman"/>
                <w:shd w:val="nil" w:color="auto" w:fill="auto"/>
                <w:rtl w:val="0"/>
              </w:rPr>
            </w:pPr>
            <w:r>
              <w:rPr>
                <w:rStyle w:val="None"/>
                <w:rFonts w:ascii="Times Roman" w:hAnsi="Times Roman"/>
                <w:shd w:val="nil" w:color="auto" w:fill="auto"/>
                <w:rtl w:val="0"/>
                <w:lang w:val="en-US"/>
              </w:rPr>
              <w:t>AI and the next wave of disinformation</w:t>
            </w:r>
          </w:p>
          <w:p>
            <w:pPr>
              <w:pStyle w:val="Default"/>
              <w:suppressAutoHyphens w:val="1"/>
              <w:bidi w:val="0"/>
              <w:spacing w:before="0" w:after="0" w:line="240" w:lineRule="auto"/>
              <w:ind w:left="0" w:right="0" w:firstLine="0"/>
              <w:jc w:val="left"/>
              <w:rPr>
                <w:rStyle w:val="None"/>
                <w:rFonts w:ascii="Times Roman" w:cs="Times Roman" w:hAnsi="Times Roman" w:eastAsia="Times Roman"/>
                <w:shd w:val="nil" w:color="auto" w:fill="auto"/>
                <w:rtl w:val="0"/>
              </w:rPr>
            </w:pPr>
            <w:r>
              <w:rPr>
                <w:rStyle w:val="None"/>
                <w:rFonts w:ascii="Times Roman" w:hAnsi="Times Roman"/>
                <w:shd w:val="nil" w:color="auto" w:fill="auto"/>
                <w:rtl w:val="0"/>
                <w:lang w:val="en-US"/>
              </w:rPr>
              <w:t>Strengthening EU resilience and policy responses</w:t>
            </w:r>
          </w:p>
          <w:p>
            <w:pPr>
              <w:pStyle w:val="Default"/>
              <w:suppressAutoHyphens w:val="1"/>
              <w:bidi w:val="0"/>
              <w:spacing w:before="0" w:after="0" w:line="240" w:lineRule="auto"/>
              <w:ind w:left="0" w:right="0" w:firstLine="0"/>
              <w:jc w:val="left"/>
              <w:rPr>
                <w:rStyle w:val="None"/>
                <w:rFonts w:ascii="Times Roman" w:cs="Times Roman" w:hAnsi="Times Roman" w:eastAsia="Times Roman"/>
                <w:shd w:val="nil" w:color="auto" w:fill="auto"/>
                <w:rtl w:val="0"/>
              </w:rPr>
            </w:pPr>
            <w:r>
              <w:rPr>
                <w:rStyle w:val="None"/>
                <w:rFonts w:ascii="Times Roman" w:hAnsi="Times Roman"/>
                <w:shd w:val="nil" w:color="auto" w:fill="auto"/>
                <w:rtl w:val="0"/>
                <w:lang w:val="en-US"/>
              </w:rPr>
              <w:t>Student-led discussions on proposed solutions</w:t>
            </w:r>
          </w:p>
          <w:p>
            <w:pPr>
              <w:pStyle w:val="Default"/>
              <w:suppressAutoHyphens w:val="1"/>
              <w:spacing w:before="0" w:after="0" w:line="240" w:lineRule="auto"/>
              <w:rPr>
                <w:rStyle w:val="None"/>
                <w:rFonts w:ascii="Times Roman" w:cs="Times Roman" w:hAnsi="Times Roman" w:eastAsia="Times Roman"/>
                <w:shd w:val="nil" w:color="auto" w:fill="auto"/>
                <w:lang w:val="en-US"/>
              </w:rPr>
            </w:pPr>
          </w:p>
          <w:p>
            <w:pPr>
              <w:pStyle w:val="Body"/>
              <w:bidi w:val="0"/>
              <w:ind w:left="0" w:right="0" w:firstLine="0"/>
              <w:jc w:val="left"/>
              <w:rPr>
                <w:rStyle w:val="None"/>
                <w:rFonts w:ascii="Times New Roman" w:cs="Times New Roman" w:hAnsi="Times New Roman" w:eastAsia="Times New Roman"/>
                <w:i w:val="1"/>
                <w:iCs w:val="1"/>
                <w:sz w:val="24"/>
                <w:szCs w:val="24"/>
                <w:shd w:val="nil" w:color="auto" w:fill="auto"/>
                <w:rtl w:val="0"/>
              </w:rPr>
            </w:pPr>
            <w:r>
              <w:rPr>
                <w:rStyle w:val="None"/>
                <w:rFonts w:ascii="Times New Roman" w:hAnsi="Times New Roman"/>
                <w:i w:val="1"/>
                <w:iCs w:val="1"/>
                <w:sz w:val="24"/>
                <w:szCs w:val="24"/>
                <w:shd w:val="nil" w:color="auto" w:fill="auto"/>
                <w:rtl w:val="0"/>
                <w:lang w:val="en-US"/>
              </w:rPr>
              <w:t>Literature:</w:t>
            </w:r>
          </w:p>
          <w:p>
            <w:pPr>
              <w:pStyle w:val="Body"/>
              <w:bidi w:val="0"/>
              <w:ind w:left="0" w:right="0" w:firstLine="0"/>
              <w:jc w:val="both"/>
              <w:rPr>
                <w:rStyle w:val="None"/>
                <w:rFonts w:ascii="Times New Roman" w:cs="Times New Roman" w:hAnsi="Times New Roman" w:eastAsia="Times New Roman"/>
                <w:sz w:val="24"/>
                <w:szCs w:val="24"/>
                <w:shd w:val="nil" w:color="auto" w:fill="auto"/>
                <w:rtl w:val="0"/>
              </w:rPr>
            </w:pPr>
            <w:r>
              <w:rPr>
                <w:rStyle w:val="None"/>
                <w:rFonts w:ascii="Times New Roman" w:hAnsi="Times New Roman"/>
                <w:sz w:val="24"/>
                <w:szCs w:val="24"/>
                <w:shd w:val="nil" w:color="auto" w:fill="auto"/>
                <w:rtl w:val="0"/>
                <w:lang w:val="en-US"/>
              </w:rPr>
              <w:t>Microtargeting, automation, and forgery: disinformation in the age of artificial intelligence - A Arsenault (Chapter 6)</w:t>
            </w:r>
          </w:p>
          <w:p>
            <w:pPr>
              <w:pStyle w:val="Body"/>
              <w:bidi w:val="0"/>
              <w:ind w:left="0" w:right="0" w:firstLine="0"/>
              <w:jc w:val="both"/>
              <w:rPr>
                <w:rtl w:val="0"/>
              </w:rPr>
            </w:pPr>
            <w:r>
              <w:rPr>
                <w:rStyle w:val="Hyperlink.1"/>
              </w:rPr>
              <w:fldChar w:fldCharType="begin" w:fldLock="0"/>
            </w:r>
            <w:r>
              <w:rPr>
                <w:rStyle w:val="Hyperlink.1"/>
              </w:rPr>
              <w:instrText xml:space="preserve"> HYPERLINK "https://ruor.uottawa.ca/server/api/core/bitstreams/11d2b66c-cdab-45bc-b150-4fa82973e322/content"</w:instrText>
            </w:r>
            <w:r>
              <w:rPr>
                <w:rStyle w:val="Hyperlink.1"/>
              </w:rPr>
              <w:fldChar w:fldCharType="separate" w:fldLock="0"/>
            </w:r>
            <w:r>
              <w:rPr>
                <w:rStyle w:val="Hyperlink.1"/>
                <w:rtl w:val="0"/>
                <w:lang w:val="en-US"/>
              </w:rPr>
              <w:t>https://ruor.uottawa.ca/server/api/core/bitstreams/11d2b66c-cdab-45bc-b150-4fa82973e322/content</w:t>
            </w:r>
            <w:r>
              <w:rPr/>
              <w:fldChar w:fldCharType="end" w:fldLock="0"/>
            </w:r>
          </w:p>
        </w:tc>
      </w:tr>
      <w:tr>
        <w:tblPrEx>
          <w:shd w:val="clear" w:color="auto" w:fill="ced7e7"/>
        </w:tblPrEx>
        <w:trPr>
          <w:trHeight w:val="310"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both"/>
            </w:pPr>
            <w:r>
              <w:rPr>
                <w:rStyle w:val="None"/>
                <w:b w:val="1"/>
                <w:bCs w:val="1"/>
                <w:sz w:val="16"/>
                <w:szCs w:val="16"/>
                <w:shd w:val="nil" w:color="auto" w:fill="auto"/>
                <w:rtl w:val="0"/>
                <w:lang w:val="en-US"/>
              </w:rPr>
              <w:t>27</w:t>
            </w:r>
            <w:r>
              <w:rPr>
                <w:rStyle w:val="None"/>
                <w:b w:val="1"/>
                <w:bCs w:val="1"/>
                <w:sz w:val="16"/>
                <w:szCs w:val="16"/>
                <w:shd w:val="nil" w:color="auto" w:fill="auto"/>
                <w:vertAlign w:val="superscript"/>
                <w:rtl w:val="0"/>
                <w:lang w:val="en-US"/>
              </w:rPr>
              <w:t>th</w:t>
            </w:r>
            <w:r>
              <w:rPr>
                <w:rStyle w:val="None"/>
                <w:b w:val="1"/>
                <w:bCs w:val="1"/>
                <w:sz w:val="16"/>
                <w:szCs w:val="16"/>
                <w:shd w:val="nil" w:color="auto" w:fill="auto"/>
                <w:rtl w:val="0"/>
                <w:lang w:val="en-US"/>
              </w:rPr>
              <w:t xml:space="preserve"> of November</w:t>
            </w:r>
            <w:r>
              <w:rPr>
                <w:rStyle w:val="None"/>
                <w:b w:val="1"/>
                <w:bCs w:val="1"/>
                <w:sz w:val="16"/>
                <w:szCs w:val="16"/>
                <w:shd w:val="nil" w:color="auto" w:fill="auto"/>
                <w:rtl w:val="0"/>
                <w:lang w:val="en-US"/>
              </w:rPr>
              <w:t>  </w:t>
            </w:r>
          </w:p>
        </w:tc>
        <w:tc>
          <w:tcPr>
            <w:tcW w:type="dxa" w:w="7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both"/>
            </w:pPr>
            <w:r>
              <w:rPr>
                <w:rStyle w:val="None"/>
                <w:rFonts w:ascii="Times New Roman" w:hAnsi="Times New Roman"/>
                <w:b w:val="1"/>
                <w:bCs w:val="1"/>
                <w:sz w:val="24"/>
                <w:szCs w:val="24"/>
                <w:shd w:val="nil" w:color="auto" w:fill="auto"/>
                <w:rtl w:val="0"/>
                <w:lang w:val="en-US"/>
              </w:rPr>
              <w:t>Presentation</w:t>
            </w:r>
          </w:p>
        </w:tc>
      </w:tr>
      <w:tr>
        <w:tblPrEx>
          <w:shd w:val="clear" w:color="auto" w:fill="ced7e7"/>
        </w:tblPrEx>
        <w:trPr>
          <w:trHeight w:val="310"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both"/>
            </w:pPr>
            <w:r>
              <w:rPr>
                <w:rStyle w:val="None"/>
                <w:b w:val="1"/>
                <w:bCs w:val="1"/>
                <w:sz w:val="16"/>
                <w:szCs w:val="16"/>
                <w:shd w:val="nil" w:color="auto" w:fill="auto"/>
                <w:rtl w:val="0"/>
                <w:lang w:val="en-US"/>
              </w:rPr>
              <w:t>4</w:t>
            </w:r>
            <w:r>
              <w:rPr>
                <w:rStyle w:val="None"/>
                <w:b w:val="1"/>
                <w:bCs w:val="1"/>
                <w:sz w:val="16"/>
                <w:szCs w:val="16"/>
                <w:shd w:val="nil" w:color="auto" w:fill="auto"/>
                <w:vertAlign w:val="superscript"/>
                <w:rtl w:val="0"/>
                <w:lang w:val="en-US"/>
              </w:rPr>
              <w:t>th</w:t>
            </w:r>
            <w:r>
              <w:rPr>
                <w:rStyle w:val="None"/>
                <w:b w:val="1"/>
                <w:bCs w:val="1"/>
                <w:sz w:val="16"/>
                <w:szCs w:val="16"/>
                <w:shd w:val="nil" w:color="auto" w:fill="auto"/>
                <w:rtl w:val="0"/>
                <w:lang w:val="en-US"/>
              </w:rPr>
              <w:t xml:space="preserve"> of December</w:t>
            </w:r>
            <w:r>
              <w:rPr>
                <w:rStyle w:val="None"/>
                <w:b w:val="1"/>
                <w:bCs w:val="1"/>
                <w:sz w:val="16"/>
                <w:szCs w:val="16"/>
                <w:shd w:val="nil" w:color="auto" w:fill="auto"/>
                <w:rtl w:val="0"/>
                <w:lang w:val="en-US"/>
              </w:rPr>
              <w:t>  </w:t>
            </w:r>
          </w:p>
        </w:tc>
        <w:tc>
          <w:tcPr>
            <w:tcW w:type="dxa" w:w="7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both"/>
            </w:pPr>
            <w:r>
              <w:rPr>
                <w:rStyle w:val="None"/>
                <w:rFonts w:ascii="Times New Roman" w:hAnsi="Times New Roman"/>
                <w:b w:val="1"/>
                <w:bCs w:val="1"/>
                <w:sz w:val="24"/>
                <w:szCs w:val="24"/>
                <w:shd w:val="nil" w:color="auto" w:fill="auto"/>
                <w:rtl w:val="0"/>
                <w:lang w:val="en-US"/>
              </w:rPr>
              <w:t>Presentation</w:t>
            </w:r>
          </w:p>
        </w:tc>
      </w:tr>
      <w:tr>
        <w:tblPrEx>
          <w:shd w:val="clear" w:color="auto" w:fill="ced7e7"/>
        </w:tblPrEx>
        <w:trPr>
          <w:trHeight w:val="310"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both"/>
            </w:pPr>
            <w:r>
              <w:rPr>
                <w:rStyle w:val="None"/>
                <w:b w:val="1"/>
                <w:bCs w:val="1"/>
                <w:sz w:val="16"/>
                <w:szCs w:val="16"/>
                <w:shd w:val="nil" w:color="auto" w:fill="auto"/>
                <w:rtl w:val="0"/>
                <w:lang w:val="en-US"/>
              </w:rPr>
              <w:t>11</w:t>
            </w:r>
            <w:r>
              <w:rPr>
                <w:rStyle w:val="None"/>
                <w:b w:val="1"/>
                <w:bCs w:val="1"/>
                <w:sz w:val="16"/>
                <w:szCs w:val="16"/>
                <w:shd w:val="nil" w:color="auto" w:fill="auto"/>
                <w:vertAlign w:val="superscript"/>
                <w:rtl w:val="0"/>
                <w:lang w:val="en-US"/>
              </w:rPr>
              <w:t>th</w:t>
            </w:r>
            <w:r>
              <w:rPr>
                <w:rStyle w:val="None"/>
                <w:b w:val="1"/>
                <w:bCs w:val="1"/>
                <w:sz w:val="16"/>
                <w:szCs w:val="16"/>
                <w:shd w:val="nil" w:color="auto" w:fill="auto"/>
                <w:rtl w:val="0"/>
                <w:lang w:val="en-US"/>
              </w:rPr>
              <w:t xml:space="preserve"> of December</w:t>
            </w:r>
            <w:r>
              <w:rPr>
                <w:rStyle w:val="None"/>
                <w:b w:val="1"/>
                <w:bCs w:val="1"/>
                <w:sz w:val="16"/>
                <w:szCs w:val="16"/>
                <w:shd w:val="nil" w:color="auto" w:fill="auto"/>
                <w:rtl w:val="0"/>
                <w:lang w:val="en-US"/>
              </w:rPr>
              <w:t>  </w:t>
            </w:r>
          </w:p>
        </w:tc>
        <w:tc>
          <w:tcPr>
            <w:tcW w:type="dxa" w:w="7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both"/>
            </w:pPr>
            <w:r>
              <w:rPr>
                <w:rStyle w:val="None"/>
                <w:rFonts w:ascii="Times New Roman" w:hAnsi="Times New Roman"/>
                <w:sz w:val="24"/>
                <w:szCs w:val="24"/>
                <w:shd w:val="nil" w:color="auto" w:fill="auto"/>
                <w:rtl w:val="0"/>
                <w:lang w:val="en-US"/>
              </w:rPr>
              <w:t>Grade submission and feedback</w:t>
            </w:r>
          </w:p>
        </w:tc>
      </w:tr>
    </w:tbl>
    <w:p>
      <w:pPr>
        <w:pStyle w:val="paragraph"/>
        <w:widowControl w:val="0"/>
        <w:spacing w:before="0" w:after="0" w:line="240" w:lineRule="auto"/>
        <w:jc w:val="center"/>
        <w:rPr>
          <w:rStyle w:val="spellingerror"/>
        </w:rPr>
      </w:pPr>
    </w:p>
    <w:p>
      <w:pPr>
        <w:pStyle w:val="paragraph"/>
        <w:widowControl w:val="0"/>
        <w:spacing w:before="0" w:after="0"/>
        <w:jc w:val="center"/>
        <w:rPr>
          <w:rStyle w:val="spellingerror"/>
        </w:rPr>
      </w:pPr>
    </w:p>
    <w:p>
      <w:pPr>
        <w:pStyle w:val="Body"/>
        <w:spacing w:after="0" w:line="240" w:lineRule="auto"/>
        <w:jc w:val="both"/>
        <w:rPr>
          <w:rStyle w:val="None"/>
          <w:rFonts w:ascii="Times New Roman" w:cs="Times New Roman" w:hAnsi="Times New Roman" w:eastAsia="Times New Roman"/>
          <w:sz w:val="24"/>
          <w:szCs w:val="24"/>
        </w:rPr>
      </w:pPr>
    </w:p>
    <w:p>
      <w:pPr>
        <w:pStyle w:val="Body"/>
        <w:spacing w:after="0" w:line="240" w:lineRule="auto"/>
        <w:jc w:val="both"/>
        <w:rPr>
          <w:rStyle w:val="None"/>
          <w:rFonts w:ascii="Times New Roman" w:cs="Times New Roman" w:hAnsi="Times New Roman" w:eastAsia="Times New Roman"/>
          <w:sz w:val="24"/>
          <w:szCs w:val="24"/>
        </w:rPr>
      </w:pPr>
    </w:p>
    <w:p>
      <w:pPr>
        <w:pStyle w:val="Body"/>
        <w:spacing w:after="0" w:line="240" w:lineRule="auto"/>
        <w:jc w:val="both"/>
        <w:rPr>
          <w:rStyle w:val="None"/>
          <w:rFonts w:ascii="Times New Roman" w:cs="Times New Roman" w:hAnsi="Times New Roman" w:eastAsia="Times New Roman"/>
          <w:sz w:val="24"/>
          <w:szCs w:val="24"/>
        </w:rPr>
      </w:pPr>
    </w:p>
    <w:p>
      <w:pPr>
        <w:pStyle w:val="Body"/>
        <w:spacing w:after="0" w:line="240" w:lineRule="auto"/>
        <w:jc w:val="both"/>
        <w:rPr>
          <w:rStyle w:val="None"/>
          <w:rFonts w:ascii="Arial" w:cs="Arial" w:hAnsi="Arial" w:eastAsia="Arial"/>
          <w:sz w:val="24"/>
          <w:szCs w:val="24"/>
        </w:rPr>
      </w:pPr>
      <w:r>
        <w:rPr>
          <w:rStyle w:val="None"/>
          <w:rFonts w:ascii="Arial" w:hAnsi="Arial"/>
          <w:b w:val="1"/>
          <w:bCs w:val="1"/>
          <w:sz w:val="24"/>
          <w:szCs w:val="24"/>
          <w:rtl w:val="0"/>
          <w:lang w:val="en-US"/>
        </w:rPr>
        <w:t xml:space="preserve">Requirements: </w:t>
      </w:r>
      <w:r>
        <w:rPr>
          <w:rStyle w:val="None"/>
          <w:rFonts w:ascii="Arial" w:hAnsi="Arial"/>
          <w:sz w:val="24"/>
          <w:szCs w:val="24"/>
          <w:rtl w:val="0"/>
          <w:lang w:val="en-US"/>
        </w:rPr>
        <w:t>The main evaluation during the semester will be based on the simulation of artificial intelligence in EU politics. The class will be divided in pairs, and each duo will be politicians from one Member State. Each component of the pair will follow a different ideology - left or right wing. By this simple programme coded by Python,</w:t>
      </w:r>
      <w:r>
        <w:rPr>
          <w:rStyle w:val="None"/>
          <w:rFonts w:ascii="Arial" w:hAnsi="Arial"/>
          <w:sz w:val="24"/>
          <w:szCs w:val="24"/>
          <w:rtl w:val="0"/>
          <w:lang w:val="en-US"/>
        </w:rPr>
        <w:t xml:space="preserve"> Every week,</w:t>
      </w:r>
      <w:r>
        <w:rPr>
          <w:rStyle w:val="None"/>
          <w:rFonts w:ascii="Arial" w:hAnsi="Arial"/>
          <w:sz w:val="24"/>
          <w:szCs w:val="24"/>
          <w:rtl w:val="0"/>
          <w:lang w:val="en-US"/>
        </w:rPr>
        <w:t xml:space="preserve"> the pairs will include their disinformation</w:t>
      </w:r>
      <w:r>
        <w:rPr>
          <w:rStyle w:val="None"/>
          <w:rFonts w:ascii="Arial" w:hAnsi="Arial"/>
          <w:sz w:val="24"/>
          <w:szCs w:val="24"/>
          <w:rtl w:val="0"/>
          <w:lang w:val="en-US"/>
        </w:rPr>
        <w:t>/debuking</w:t>
      </w:r>
      <w:r>
        <w:rPr>
          <w:rStyle w:val="None"/>
          <w:rFonts w:ascii="Arial" w:hAnsi="Arial"/>
          <w:sz w:val="24"/>
          <w:szCs w:val="24"/>
          <w:rtl w:val="0"/>
          <w:lang w:val="en-US"/>
        </w:rPr>
        <w:t xml:space="preserve"> tools </w:t>
      </w:r>
      <w:r>
        <w:rPr>
          <w:rStyle w:val="None"/>
          <w:rFonts w:ascii="Arial" w:hAnsi="Arial"/>
          <w:sz w:val="24"/>
          <w:szCs w:val="24"/>
          <w:rtl w:val="0"/>
          <w:lang w:val="en-US"/>
        </w:rPr>
        <w:t xml:space="preserve">and techniques that they most find suitable in a Python simulation programme, that will estimate </w:t>
      </w:r>
      <w:r>
        <w:rPr>
          <w:rStyle w:val="None"/>
          <w:rFonts w:ascii="Arial" w:hAnsi="Arial"/>
          <w:sz w:val="24"/>
          <w:szCs w:val="24"/>
          <w:rtl w:val="0"/>
          <w:lang w:val="en-US"/>
        </w:rPr>
        <w:t>how many of their voting citizens tend to vote to left, central or right parties. In the end, each duo will held a presentation on how they</w:t>
      </w:r>
      <w:r>
        <w:rPr>
          <w:rStyle w:val="None"/>
          <w:rFonts w:ascii="Arial" w:hAnsi="Arial"/>
          <w:sz w:val="24"/>
          <w:szCs w:val="24"/>
          <w:rtl w:val="0"/>
          <w:lang w:val="en-US"/>
        </w:rPr>
        <w:t xml:space="preserve"> </w:t>
      </w:r>
      <w:del w:id="3" w:date="2025-03-10T10:54:00Z" w:author="Alíz Nagy">
        <w:r>
          <w:rPr>
            <w:rStyle w:val="None"/>
            <w:rFonts w:ascii="Arial" w:hAnsi="Arial"/>
            <w:sz w:val="24"/>
            <w:szCs w:val="24"/>
            <w:rtl w:val="0"/>
            <w:lang w:val="en-US"/>
          </w:rPr>
          <w:delText>though</w:delText>
        </w:r>
      </w:del>
      <w:r>
        <w:rPr>
          <w:rStyle w:val="None"/>
          <w:rFonts w:ascii="Arial" w:hAnsi="Arial"/>
          <w:sz w:val="24"/>
          <w:szCs w:val="24"/>
          <w:rtl w:val="0"/>
          <w:lang w:val="en-US"/>
        </w:rPr>
        <w:t xml:space="preserve">thought along the semester about their disinformation plan. The participants will be graded by this presentation and the participation in the simulation, which result will also depend on the final European Union Parliamentary election held in the end of the semester. The ideological parties that will receive the most amount of votes in relation to their local party dominance will receive an higher grade in the end. </w:t>
      </w:r>
    </w:p>
    <w:p>
      <w:pPr>
        <w:pStyle w:val="Body"/>
        <w:spacing w:after="0" w:line="240" w:lineRule="auto"/>
        <w:jc w:val="both"/>
      </w:pPr>
    </w:p>
    <w:p>
      <w:pPr>
        <w:pStyle w:val="Body"/>
        <w:spacing w:after="0" w:line="240" w:lineRule="auto"/>
        <w:jc w:val="both"/>
        <w:rPr>
          <w:rStyle w:val="None"/>
          <w:rFonts w:ascii="Arial" w:cs="Arial" w:hAnsi="Arial" w:eastAsia="Arial"/>
          <w:sz w:val="24"/>
          <w:szCs w:val="24"/>
        </w:rPr>
      </w:pPr>
    </w:p>
    <w:p>
      <w:pPr>
        <w:pStyle w:val="Body"/>
        <w:spacing w:after="0" w:line="240" w:lineRule="auto"/>
        <w:jc w:val="both"/>
        <w:rPr>
          <w:rStyle w:val="None"/>
          <w:rFonts w:ascii="Arial" w:cs="Arial" w:hAnsi="Arial" w:eastAsia="Arial"/>
          <w:sz w:val="24"/>
          <w:szCs w:val="24"/>
        </w:rPr>
      </w:pPr>
      <w:r>
        <w:rPr>
          <w:rStyle w:val="None"/>
          <w:rFonts w:ascii="Arial" w:hAnsi="Arial"/>
          <w:i w:val="1"/>
          <w:iCs w:val="1"/>
          <w:sz w:val="24"/>
          <w:szCs w:val="24"/>
          <w:rtl w:val="0"/>
          <w:lang w:val="en-US"/>
        </w:rPr>
        <w:t>Course evaluation</w:t>
      </w:r>
      <w:r>
        <w:rPr>
          <w:rStyle w:val="None"/>
          <w:rFonts w:ascii="Arial" w:hAnsi="Arial" w:hint="default"/>
          <w:sz w:val="24"/>
          <w:szCs w:val="24"/>
          <w:rtl w:val="0"/>
          <w:lang w:val="en-US"/>
        </w:rPr>
        <w:t> </w:t>
      </w:r>
    </w:p>
    <w:p>
      <w:pPr>
        <w:pStyle w:val="Body"/>
        <w:spacing w:after="0" w:line="240" w:lineRule="auto"/>
        <w:jc w:val="both"/>
        <w:rPr>
          <w:rStyle w:val="None"/>
          <w:rFonts w:ascii="Arial" w:cs="Arial" w:hAnsi="Arial" w:eastAsia="Arial"/>
          <w:sz w:val="24"/>
          <w:szCs w:val="24"/>
        </w:rPr>
      </w:pPr>
      <w:r>
        <w:rPr>
          <w:rStyle w:val="None"/>
          <w:rFonts w:ascii="Arial" w:hAnsi="Arial"/>
          <w:sz w:val="24"/>
          <w:szCs w:val="24"/>
          <w:rtl w:val="0"/>
          <w:lang w:val="en-US"/>
        </w:rPr>
        <w:t>Class participation on simulation and text discussions: 50%</w:t>
      </w:r>
    </w:p>
    <w:p>
      <w:pPr>
        <w:pStyle w:val="Body"/>
        <w:spacing w:after="0" w:line="240" w:lineRule="auto"/>
        <w:jc w:val="both"/>
      </w:pPr>
      <w:r>
        <w:rPr>
          <w:rStyle w:val="None"/>
          <w:rFonts w:ascii="Arial" w:hAnsi="Arial"/>
          <w:sz w:val="24"/>
          <w:szCs w:val="24"/>
          <w:rtl w:val="0"/>
          <w:lang w:val="en-US"/>
        </w:rPr>
        <w:t>In-class presentation: 50%</w:t>
      </w:r>
    </w:p>
    <w:sectPr>
      <w:headerReference w:type="default" r:id="rId4"/>
      <w:footerReference w:type="default" r:id="rId5"/>
      <w:pgSz w:w="12240" w:h="15840" w:orient="portrait"/>
      <w:pgMar w:top="1417" w:right="1417" w:bottom="1417" w:left="1417" w:header="708" w:footer="708"/>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1" w:author="Alíz Nagy" w:date="2025-03-10T10:42:00Z">
    <w:p w14:paraId="1111FFFF">
      <w:pPr>
        <w:pStyle w:val="Default"/>
      </w:pPr>
    </w:p>
    <w:p w14:paraId="11120000">
      <w:pPr>
        <w:pStyle w:val="Default"/>
      </w:pPr>
      <w:r>
        <w:rPr>
          <w:rtl w:val="0"/>
        </w:rPr>
        <w:t>I do not think it was a good idea to go through someone</w:t>
      </w:r>
      <w:r>
        <w:rPr>
          <w:rtl w:val="0"/>
        </w:rPr>
        <w:t>’</w:t>
      </w:r>
      <w:r>
        <w:rPr>
          <w:rtl w:val="0"/>
        </w:rPr>
        <w:t>s thesis. I never encourage students to do that. I would hesitate to offer it as a recommended reading, not as a mandatory</w:t>
      </w:r>
      <w:r>
        <w:rPr>
          <w:rtl w:val="0"/>
        </w:rPr>
        <w:t>…</w:t>
      </w:r>
      <w:r>
        <w:rPr>
          <w:rtl w:val="0"/>
        </w:rPr>
        <w:t>.</w:t>
      </w:r>
    </w:p>
  </w:comment>
  <w:comment w:id="2" w:author="Alíz Nagy" w:date="2025-03-10T10:44:00Z">
    <w:p w14:paraId="11120001">
      <w:pPr>
        <w:pStyle w:val="Default"/>
      </w:pPr>
    </w:p>
    <w:p w14:paraId="11120002">
      <w:pPr>
        <w:pStyle w:val="Default"/>
      </w:pPr>
      <w:r>
        <w:rPr>
          <w:rtl w:val="0"/>
        </w:rPr>
        <w:t>mainstream literature, could be handbooks maybe, but beyond that the contemporary debates should be discussed in class I think, thus journal articles would make sense</w:t>
      </w:r>
    </w:p>
  </w:comment>
</w:comments>
</file>

<file path=word/commentsExtended.xml><?xml version="1.0" encoding="utf-8"?>
<w15:commentsEx xmlns:w="http://schemas.openxmlformats.org/wordprocessingml/2006/main" xmlns:r="http://schemas.openxmlformats.org/officeDocument/2006/relationships" xmlns:wp="http://schemas.openxmlformats.org/drawingml/2006/wordprocessingDrawing" xmlns:w15="http://schemas.microsoft.com/office/word/2012/wordml">
  <w15:commentEx w15:paraId="11120000" w15:done="0"/>
  <w15:commentEx w15:paraId="11120002" w15:paraIdParent="11120000" w15:done="0"/>
</w15:commentsEx>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Segoe UI">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er">
    <w:name w:val="header"/>
    <w:next w:val="header"/>
    <w:pPr>
      <w:keepNext w:val="0"/>
      <w:keepLines w:val="0"/>
      <w:pageBreakBefore w:val="0"/>
      <w:widowControl w:val="1"/>
      <w:shd w:val="clear" w:color="auto" w:fill="auto"/>
      <w:tabs>
        <w:tab w:val="center" w:pos="4703"/>
        <w:tab w:val="right" w:pos="9406"/>
      </w:tabs>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spellingerror">
    <w:name w:val="spellingerror"/>
  </w:style>
  <w:style w:type="paragraph" w:styleId="paragraph">
    <w:name w:val="paragraph"/>
    <w:next w:val="paragraph"/>
    <w:pPr>
      <w:keepNext w:val="0"/>
      <w:keepLines w:val="0"/>
      <w:pageBreakBefore w:val="0"/>
      <w:widowControl w:val="1"/>
      <w:shd w:val="clear" w:color="auto" w:fill="auto"/>
      <w:suppressAutoHyphens w:val="0"/>
      <w:bidi w:val="0"/>
      <w:spacing w:before="100" w:after="1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20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val="single" w:color="0000ff"/>
      <w:shd w:val="nil" w:color="auto" w:fill="auto"/>
      <w:lang w:val="en-US"/>
      <w14:textFill>
        <w14:solidFill>
          <w14:srgbClr w14:val="0000FF"/>
        </w14:solidFill>
      </w14:textFill>
    </w:rPr>
  </w:style>
  <w:style w:type="character" w:styleId="Hyperlink.1">
    <w:name w:val="Hyperlink.1"/>
    <w:basedOn w:val="None"/>
    <w:next w:val="Hyperlink.1"/>
    <w:rPr>
      <w:rFonts w:ascii="Times New Roman" w:cs="Times New Roman" w:hAnsi="Times New Roman" w:eastAsia="Times New Roman"/>
      <w:outline w:val="0"/>
      <w:color w:val="0000ff"/>
      <w:sz w:val="24"/>
      <w:szCs w:val="24"/>
      <w:u w:val="single" w:color="0000ff"/>
      <w:shd w:val="nil" w:color="auto" w:fill="auto"/>
      <w:lang w:val="en-US"/>
      <w14:textFill>
        <w14:solidFill>
          <w14:srgbClr w14:val="0000FF"/>
        </w14:solidFill>
      </w14:textFill>
    </w:rPr>
  </w:style>
  <w:style w:type="character" w:styleId="Hyperlink.2">
    <w:name w:val="Hyperlink.2"/>
    <w:basedOn w:val="Hyperlink"/>
    <w:next w:val="Hyperlink.2"/>
    <w:rPr>
      <w:outline w:val="0"/>
      <w:color w:val="0000ff"/>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téma">
  <a:themeElements>
    <a:clrScheme name="Office-tém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téma">
      <a:majorFont>
        <a:latin typeface="Helvetica Neue"/>
        <a:ea typeface="Helvetica Neue"/>
        <a:cs typeface="Helvetica Neue"/>
      </a:majorFont>
      <a:minorFont>
        <a:latin typeface="Helvetica Neue"/>
        <a:ea typeface="Helvetica Neue"/>
        <a:cs typeface="Helvetica Neue"/>
      </a:minorFont>
    </a:fontScheme>
    <a:fmtScheme name="Office-té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